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0ACAEBA" w14:textId="77777777" w:rsidR="006A6D33" w:rsidRDefault="006A6D33" w:rsidP="006A6D33">
      <w:pPr>
        <w:spacing w:line="480" w:lineRule="auto"/>
        <w:jc w:val="center"/>
        <w:rPr>
          <w:b/>
        </w:rPr>
      </w:pPr>
      <w:r>
        <w:rPr>
          <w:b/>
        </w:rPr>
        <w:t>How does adversity shape performance across different abilities in the same person?</w:t>
      </w:r>
    </w:p>
    <w:p w14:paraId="7FFA01F6" w14:textId="03CE2005"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xml:space="preserve">, </w:t>
      </w:r>
      <w:r w:rsidR="00ED1454">
        <w:t>Stefan Vermeent</w:t>
      </w:r>
      <w:r w:rsidR="00ED1454" w:rsidRPr="006275A3">
        <w:rPr>
          <w:vertAlign w:val="superscript"/>
        </w:rPr>
        <w:t>1</w:t>
      </w:r>
      <w:r w:rsidR="00ED1454">
        <w:rPr>
          <w:vertAlign w:val="superscript"/>
        </w:rPr>
        <w:t>,2</w:t>
      </w:r>
      <w:r w:rsidR="00ED1454">
        <w:t xml:space="preserve">, </w:t>
      </w:r>
      <w:r w:rsidRPr="006275A3">
        <w:t>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r w:rsidRPr="006275A3">
        <w:rPr>
          <w:b/>
          <w:bCs/>
        </w:rPr>
        <w:lastRenderedPageBreak/>
        <w:t>Abstract</w:t>
      </w:r>
    </w:p>
    <w:p w14:paraId="220E3544" w14:textId="63B66446" w:rsidR="0005435E" w:rsidRPr="0005435E" w:rsidRDefault="009346EA" w:rsidP="007470A2">
      <w:pPr>
        <w:spacing w:line="480" w:lineRule="auto"/>
      </w:pPr>
      <w:r>
        <w:t xml:space="preserve">The idea that some </w:t>
      </w:r>
      <w:r w:rsidR="007470A2">
        <w:t>abilities</w:t>
      </w:r>
      <w:r>
        <w:t xml:space="preserve">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rsidR="00917A14">
        <w:t>abilities</w:t>
      </w:r>
      <w:r>
        <w:t xml:space="preserve"> enhanced by </w:t>
      </w:r>
      <w:r w:rsidR="006C475D">
        <w:t xml:space="preserve">exposure to </w:t>
      </w:r>
      <w:r>
        <w:t>adversity</w:t>
      </w:r>
      <w:r w:rsidR="0005435E" w:rsidRPr="0005435E">
        <w:t xml:space="preserve">. Yet, </w:t>
      </w:r>
      <w:r w:rsidR="006C475D">
        <w:t xml:space="preserve">in order </w:t>
      </w:r>
      <w:r w:rsidR="0005435E" w:rsidRPr="0005435E">
        <w:t xml:space="preserve">for a field to grow, </w:t>
      </w:r>
      <w:r>
        <w:t>we</w:t>
      </w:r>
      <w:r w:rsidR="0005435E" w:rsidRPr="0005435E">
        <w:t xml:space="preserve"> must not dig too deep, too fast. In this paper, </w:t>
      </w:r>
      <w:r w:rsidR="007470A2">
        <w:t>we compliment adaptation-based research with principled exploration. To do so, we draw on the basic insights of adaptation-based research</w:t>
      </w:r>
      <w:r w:rsidR="00A97B58">
        <w:t xml:space="preserve">: </w:t>
      </w:r>
      <w:ins w:id="0" w:author="Vermeent, P.C.S. (Stefan)" w:date="2023-04-03T13:39:00Z">
        <w:r w:rsidR="007B6696">
          <w:t xml:space="preserve">1) </w:t>
        </w:r>
      </w:ins>
      <w:r w:rsidR="007470A2">
        <w:t>enhanced performance manifest</w:t>
      </w:r>
      <w:r w:rsidR="00A97B58">
        <w:t>s</w:t>
      </w:r>
      <w:r w:rsidR="007470A2">
        <w:t xml:space="preserve"> within individuals</w:t>
      </w:r>
      <w:r w:rsidR="00A97B58">
        <w:t xml:space="preserve"> and</w:t>
      </w:r>
      <w:r w:rsidR="007470A2">
        <w:t xml:space="preserve"> </w:t>
      </w:r>
      <w:ins w:id="1" w:author="Vermeent, P.C.S. (Stefan)" w:date="2023-04-03T13:39:00Z">
        <w:r w:rsidR="007B6696">
          <w:t xml:space="preserve">2) </w:t>
        </w:r>
      </w:ins>
      <w:r w:rsidR="00A97B58">
        <w:t xml:space="preserve">reduced and </w:t>
      </w:r>
      <w:r w:rsidR="007470A2">
        <w:t>enhanc</w:t>
      </w:r>
      <w:r w:rsidR="00A97B58">
        <w:t xml:space="preserve">ed </w:t>
      </w:r>
      <w:r w:rsidR="007470A2">
        <w:t xml:space="preserve">performance </w:t>
      </w:r>
      <w:r w:rsidR="00A97B58">
        <w:t>can cooccur</w:t>
      </w:r>
      <w:r w:rsidR="007470A2">
        <w:t xml:space="preserve">. </w:t>
      </w:r>
      <w:r w:rsidR="007470A2" w:rsidRPr="0005435E">
        <w:t xml:space="preserve">Although commonly assumed, </w:t>
      </w:r>
      <w:del w:id="2" w:author="Vermeent, P.C.S. (Stefan)" w:date="2023-04-03T13:40:00Z">
        <w:r w:rsidR="007470A2" w:rsidRPr="0005435E" w:rsidDel="001D19D8">
          <w:delText xml:space="preserve">this </w:delText>
        </w:r>
      </w:del>
      <w:ins w:id="3" w:author="Vermeent, P.C.S. (Stefan)" w:date="2023-04-03T13:40:00Z">
        <w:r w:rsidR="001D19D8" w:rsidRPr="0005435E">
          <w:t>th</w:t>
        </w:r>
        <w:r w:rsidR="001D19D8">
          <w:t>ese</w:t>
        </w:r>
        <w:r w:rsidR="001D19D8" w:rsidRPr="0005435E">
          <w:t xml:space="preserve"> </w:t>
        </w:r>
      </w:ins>
      <w:r w:rsidR="007470A2" w:rsidRPr="0005435E">
        <w:t>assertion</w:t>
      </w:r>
      <w:ins w:id="4" w:author="Vermeent, P.C.S. (Stefan)" w:date="2023-04-03T13:40:00Z">
        <w:r w:rsidR="001D19D8">
          <w:t>s</w:t>
        </w:r>
      </w:ins>
      <w:r w:rsidR="007470A2" w:rsidRPr="0005435E">
        <w:t xml:space="preserve"> </w:t>
      </w:r>
      <w:del w:id="5" w:author="Vermeent, P.C.S. (Stefan)" w:date="2023-04-03T13:40:00Z">
        <w:r w:rsidR="007470A2" w:rsidRPr="0005435E" w:rsidDel="001D19D8">
          <w:delText xml:space="preserve">is </w:delText>
        </w:r>
      </w:del>
      <w:ins w:id="6" w:author="Vermeent, P.C.S. (Stefan)" w:date="2023-04-03T13:40:00Z">
        <w:r w:rsidR="001D19D8">
          <w:t>are</w:t>
        </w:r>
        <w:r w:rsidR="001D19D8" w:rsidRPr="0005435E">
          <w:t xml:space="preserve"> </w:t>
        </w:r>
      </w:ins>
      <w:r w:rsidR="007470A2" w:rsidRPr="0005435E">
        <w:t>rarely tested</w:t>
      </w:r>
      <w:r w:rsidR="007470A2">
        <w:t xml:space="preserve">. </w:t>
      </w:r>
      <w:del w:id="7" w:author="Vermeent, P.C.S. (Stefan)" w:date="2023-04-03T13:40:00Z">
        <w:r w:rsidR="00A97B58" w:rsidDel="00C9002F">
          <w:delText>Thus,</w:delText>
        </w:r>
        <w:r w:rsidR="007470A2" w:rsidDel="00C9002F">
          <w:delText xml:space="preserve"> to detect enhancement</w:delText>
        </w:r>
      </w:del>
      <w:ins w:id="8" w:author="Vermeent, P.C.S. (Stefan)" w:date="2023-04-03T13:40:00Z">
        <w:r w:rsidR="00C9002F">
          <w:t>To do so</w:t>
        </w:r>
      </w:ins>
      <w:r w:rsidR="007470A2">
        <w:t>, a variety of ability measures are needed</w:t>
      </w:r>
      <w:ins w:id="9" w:author="Vermeent, P.C.S. (Stefan)" w:date="2023-04-03T13:40:00Z">
        <w:r w:rsidR="001D19D8">
          <w:t xml:space="preserve"> that</w:t>
        </w:r>
      </w:ins>
      <w:r w:rsidR="007470A2">
        <w:t xml:space="preserve"> examine </w:t>
      </w:r>
      <w:r w:rsidR="007470A2">
        <w:rPr>
          <w:i/>
          <w:iCs/>
        </w:rPr>
        <w:t>relative</w:t>
      </w:r>
      <w:r w:rsidR="007470A2">
        <w:t xml:space="preserve"> performance differences. However, rather than using adaptive-logic to predict </w:t>
      </w:r>
      <w:r w:rsidR="007470A2">
        <w:rPr>
          <w:i/>
          <w:iCs/>
        </w:rPr>
        <w:t xml:space="preserve">which </w:t>
      </w:r>
      <w:r w:rsidR="007470A2">
        <w:t xml:space="preserve">abilities are enhanced or reduced, we develop statistical criteria to help interpret </w:t>
      </w:r>
      <w:r w:rsidR="00A97B58">
        <w:t>three different</w:t>
      </w:r>
      <w:r w:rsidR="007470A2">
        <w:t xml:space="preserve"> data patterns</w:t>
      </w:r>
      <w:r w:rsidR="00A97B58">
        <w:t>: reduced, enhanced, and intact performance</w:t>
      </w:r>
      <w:r w:rsidR="007470A2">
        <w:t xml:space="preserve">. We use these criteria to analyze data from the </w:t>
      </w:r>
      <w:r w:rsidR="007470A2" w:rsidRPr="003D0736">
        <w:rPr>
          <w:bCs/>
          <w:iCs/>
        </w:rPr>
        <w:t>Study of Early Childcare and Youth Development (</w:t>
      </w:r>
      <w:r w:rsidR="007470A2" w:rsidRPr="007470A2">
        <w:rPr>
          <w:bCs/>
          <w:iCs/>
        </w:rPr>
        <w:t>SECCYD</w:t>
      </w:r>
      <w:r w:rsidR="007470A2" w:rsidRPr="003D0736">
        <w:rPr>
          <w:bCs/>
          <w:iCs/>
        </w:rPr>
        <w:t>)</w:t>
      </w:r>
      <w:r w:rsidR="007470A2">
        <w:t xml:space="preserve"> to examine how adversity shape</w:t>
      </w:r>
      <w:ins w:id="10" w:author="Vermeent, P.C.S. (Stefan)" w:date="2023-04-03T13:41:00Z">
        <w:r w:rsidR="00C9002F">
          <w:t>s</w:t>
        </w:r>
      </w:ins>
      <w:r w:rsidR="007470A2">
        <w:t xml:space="preserve"> within-person performance across </w:t>
      </w:r>
      <w:r w:rsidR="007470A2" w:rsidRPr="0005435E">
        <w:t xml:space="preserve">ten </w:t>
      </w:r>
      <w:r w:rsidR="007470A2">
        <w:t>abilities</w:t>
      </w:r>
      <w:r w:rsidR="007470A2" w:rsidRPr="0005435E">
        <w:t xml:space="preserve"> in the Woodcock Johnson Cognitive and Achievement test battery</w:t>
      </w:r>
      <w:r w:rsidR="007470A2">
        <w:t xml:space="preserve">. </w:t>
      </w:r>
      <w:r w:rsidR="007470A2" w:rsidRPr="0005435E">
        <w:t>Our goal</w:t>
      </w:r>
      <w:ins w:id="11" w:author="Vermeent, P.C.S. (Stefan)" w:date="2023-04-03T13:43:00Z">
        <w:r w:rsidR="00473CC5">
          <w:t>s</w:t>
        </w:r>
      </w:ins>
      <w:r w:rsidR="007470A2" w:rsidRPr="0005435E">
        <w:t xml:space="preserve"> </w:t>
      </w:r>
      <w:del w:id="12" w:author="Vermeent, P.C.S. (Stefan)" w:date="2023-04-03T13:43:00Z">
        <w:r w:rsidR="007470A2" w:rsidRPr="0005435E" w:rsidDel="00473CC5">
          <w:delText xml:space="preserve">is </w:delText>
        </w:r>
      </w:del>
      <w:ins w:id="13" w:author="Vermeent, P.C.S. (Stefan)" w:date="2023-04-03T13:43:00Z">
        <w:r w:rsidR="00473CC5">
          <w:t>are</w:t>
        </w:r>
        <w:r w:rsidR="00473CC5" w:rsidRPr="0005435E">
          <w:t xml:space="preserve"> </w:t>
        </w:r>
      </w:ins>
      <w:r w:rsidR="007470A2" w:rsidRPr="0005435E">
        <w:t xml:space="preserve">to </w:t>
      </w:r>
      <w:r w:rsidR="007470A2">
        <w:t xml:space="preserve">document </w:t>
      </w:r>
      <w:r w:rsidR="007470A2" w:rsidRPr="0005435E">
        <w:t xml:space="preserve">adversity-shaped cognitive profiles, identify possible drivers of </w:t>
      </w:r>
      <w:r w:rsidR="007470A2">
        <w:t>reduced</w:t>
      </w:r>
      <w:r w:rsidR="007470A2" w:rsidRPr="0005435E">
        <w:t xml:space="preserve"> overall performance, map out sets of ‘intact’ </w:t>
      </w:r>
      <w:r w:rsidR="007470A2">
        <w:t>abilities, and discover new enhanced abilities</w:t>
      </w:r>
      <w:r w:rsidR="007470A2" w:rsidRPr="0005435E">
        <w:t>.</w:t>
      </w:r>
      <w:r w:rsidR="007470A2">
        <w:t xml:space="preserve"> We argue that principled exploration with clear criteria can help break new ground, re-map old territory, and fuel theory development. </w:t>
      </w:r>
    </w:p>
    <w:p w14:paraId="04433361" w14:textId="74384D6D" w:rsidR="00164CF8" w:rsidRPr="006275A3" w:rsidRDefault="002146FC" w:rsidP="0005435E">
      <w:pPr>
        <w:spacing w:line="480" w:lineRule="auto"/>
      </w:pPr>
      <w:r w:rsidRPr="006275A3">
        <w:br w:type="page"/>
      </w:r>
    </w:p>
    <w:p w14:paraId="5D172BCB" w14:textId="571C1D51" w:rsidR="00BC17DD" w:rsidRDefault="00BC17DD" w:rsidP="00BC17DD">
      <w:pPr>
        <w:spacing w:line="480" w:lineRule="auto"/>
        <w:jc w:val="center"/>
        <w:rPr>
          <w:b/>
        </w:rPr>
      </w:pPr>
      <w:r>
        <w:rPr>
          <w:b/>
        </w:rPr>
        <w:lastRenderedPageBreak/>
        <w:t>How do</w:t>
      </w:r>
      <w:r w:rsidR="006A6D33">
        <w:rPr>
          <w:b/>
        </w:rPr>
        <w:t>es adversity</w:t>
      </w:r>
      <w:r>
        <w:rPr>
          <w:b/>
        </w:rPr>
        <w:t xml:space="preserve"> shape performance</w:t>
      </w:r>
      <w:r w:rsidR="006A6D33">
        <w:rPr>
          <w:b/>
        </w:rPr>
        <w:t xml:space="preserve"> across different abilities in the same person</w:t>
      </w:r>
      <w:r>
        <w:rPr>
          <w:b/>
        </w:rPr>
        <w:t>?</w:t>
      </w:r>
    </w:p>
    <w:p w14:paraId="0D88A6F8" w14:textId="06CF3913" w:rsidR="007D6B60" w:rsidRDefault="003A5110" w:rsidP="007D6B60">
      <w:pPr>
        <w:spacing w:line="480" w:lineRule="auto"/>
        <w:ind w:firstLine="720"/>
      </w:pPr>
      <w:r>
        <w:t>Developmental science commonly asserts that advers</w:t>
      </w:r>
      <w:r w:rsidR="00B244D2">
        <w:t>ity</w:t>
      </w:r>
      <w:r w:rsidR="00CF0BAA">
        <w:t>-</w:t>
      </w:r>
      <w:r>
        <w:t xml:space="preserve">exposure </w:t>
      </w:r>
      <w:r w:rsidR="006C475D">
        <w:t xml:space="preserve">during </w:t>
      </w:r>
      <w:r>
        <w:t xml:space="preserve">development </w:t>
      </w:r>
      <w:r w:rsidR="00DE5C7A">
        <w:t>reduces</w:t>
      </w:r>
      <w:r>
        <w:t xml:space="preserve"> cognitive performance, an </w:t>
      </w:r>
      <w:commentRangeStart w:id="14"/>
      <w:r>
        <w:t>assumption</w:t>
      </w:r>
      <w:commentRangeEnd w:id="14"/>
      <w:r w:rsidR="00BC4F0E">
        <w:rPr>
          <w:rStyle w:val="CommentReference"/>
        </w:rPr>
        <w:commentReference w:id="14"/>
      </w:r>
      <w:r>
        <w:t xml:space="preserve"> built on decades of </w:t>
      </w:r>
      <w:r w:rsidR="00DE5C7A">
        <w:t>empirical findings</w:t>
      </w:r>
      <w:r w:rsidR="00B244D2">
        <w:t xml:space="preserve"> </w:t>
      </w:r>
      <w:r>
        <w:fldChar w:fldCharType="begin"/>
      </w:r>
      <w:r w:rsidR="00FD6E4F">
        <w:instrText xml:space="preserve"> ADDIN ZOTERO_ITEM CSL_CITATION {"citationID":"tq1PJ1Xd","properties":{"formattedCitation":"(Duncan et al., 2017; Farah et al., 2006; Hackman et al., 2010, 2014; McLaughlin et al., 2019; Raby et al., 2015)","plainCitation":"(Duncan et al., 2017; Farah et al., 2006; Hackman et al., 2010, 2014; McLaughlin et al., 2019; Raby et al., 2015)","noteIndex":0},"citationItems":[{"id":794,"uris":["http://zotero.org/users/2628991/items/3I4F5XNB"],"itemData":{"id":794,"type":"chapter","abstract":"In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878,"uris":["http://zotero.org/users/2628991/items/RSIWBY2W"],"itemData":{"id":878,"type":"article-journal","container-title":"Child development","DOI":"10/gjh5cc","issue":"3","note":"publisher: Wiley Online Library","page":"695–708","source":"Google Scholar","title":"The enduring predictive significance of early maternal sensitivity: Social and academic competence through age 32 years","title-short":"The enduring predictive significance of early maternal sensitivity","volume":"86","author":[{"family":"Raby","given":"K. Lee"},{"family":"Roisman","given":"Glenn I."},{"family":"Fraley","given":"R. Chris"},{"family":"Simpson","given":"Jeffry A."}],"issued":{"date-parts":[["2015"]]},"citation-key":"raby2015"}}],"schema":"https://github.com/citation-style-language/schema/raw/master/csl-citation.json"} </w:instrText>
      </w:r>
      <w:r>
        <w:fldChar w:fldCharType="separate"/>
      </w:r>
      <w:r w:rsidR="00FD6E4F">
        <w:rPr>
          <w:noProof/>
        </w:rPr>
        <w:t>(Duncan et al., 2017; Farah et al., 2006; Hackman et al., 2010, 2014; McLaughlin et al., 2019; Raby et al., 2015)</w:t>
      </w:r>
      <w:r>
        <w:fldChar w:fldCharType="end"/>
      </w:r>
      <w:r w:rsidR="00B244D2">
        <w:t>.</w:t>
      </w:r>
      <w:r>
        <w:t xml:space="preserve"> </w:t>
      </w:r>
      <w:r w:rsidR="00E73CF5">
        <w:t>I</w:t>
      </w:r>
      <w:r>
        <w:t>n recent years,</w:t>
      </w:r>
      <w:r w:rsidR="00C90724">
        <w:t xml:space="preserve"> </w:t>
      </w:r>
      <w:r w:rsidR="006C475D">
        <w:t xml:space="preserve">however, </w:t>
      </w:r>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6C475D">
        <w:t xml:space="preserve">have </w:t>
      </w:r>
      <w:r w:rsidR="005D2CE8">
        <w:t>compliment</w:t>
      </w:r>
      <w:r w:rsidR="006C475D">
        <w:t>ed</w:t>
      </w:r>
      <w:r w:rsidR="005D2CE8">
        <w:t xml:space="preserve"> this work</w:t>
      </w:r>
      <w:r w:rsidR="00B244D2">
        <w:t xml:space="preserve">—and </w:t>
      </w:r>
      <w:r w:rsidR="00CF0BAA">
        <w:t xml:space="preserve">it </w:t>
      </w:r>
      <w:r w:rsidR="00B244D2">
        <w:t xml:space="preserve">is gaining traction </w:t>
      </w:r>
      <w:r w:rsidR="00B244D2">
        <w:fldChar w:fldCharType="begin"/>
      </w:r>
      <w:r w:rsidR="003D5A29">
        <w:instrText xml:space="preserve"> ADDIN ZOTERO_ITEM CSL_CITATION {"citationID":"TQT3tr2w","properties":{"formattedCitation":"(Ellis et al., 2017, 2020; Frankenhuis, Young, et al., 2020; Frankenhuis &amp; de Weerth, 2013; Frankenhuis &amp; Nettle, 2020)","plainCitation":"(Ellis et al., 2017, 2020; Frankenhuis, Young, et al., 2020; Frankenhuis &amp; de Weerth, 2013; Frankenhuis &amp; Nettle, 2020)","noteIndex":0},"citationItems":[{"id":849,"uris":["http://zotero.org/users/2628991/items/S2L88GYW"],"itemData":{"id":849,"type":"article-journal","abstract":"How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3D5A29">
        <w:rPr>
          <w:noProof/>
        </w:rPr>
        <w:t>(Ellis et al., 2017, 2020; Frankenhuis, Young, et al., 2020; Frankenhuis &amp; de Weerth, 2013; Frankenhuis &amp; Nettle, 2020)</w:t>
      </w:r>
      <w:r w:rsidR="00B244D2">
        <w:fldChar w:fldCharType="end"/>
      </w:r>
      <w:r w:rsidR="006D6847">
        <w:t xml:space="preserve">. </w:t>
      </w:r>
      <w:r w:rsidR="006C475D">
        <w:t>Since</w:t>
      </w:r>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r w:rsidR="006C475D">
        <w:t xml:space="preserve">has been </w:t>
      </w:r>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r w:rsidR="006C475D">
        <w:t>s</w:t>
      </w:r>
      <w:r w:rsidR="00CF0BAA">
        <w:t xml:space="preserve"> </w:t>
      </w:r>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r w:rsidR="007D6B60">
        <w:t xml:space="preserve"> </w:t>
      </w:r>
    </w:p>
    <w:p w14:paraId="75BFBAA5" w14:textId="3FB1C5C7" w:rsidR="00590A9F" w:rsidRPr="00590A9F" w:rsidRDefault="004D3752" w:rsidP="00590A9F">
      <w:pPr>
        <w:spacing w:line="480" w:lineRule="auto"/>
        <w:ind w:firstLine="720"/>
      </w:pPr>
      <w:r>
        <w:t xml:space="preserve">To </w:t>
      </w:r>
      <w:commentRangeStart w:id="15"/>
      <w:r w:rsidR="00CC1CF1">
        <w:t>illustrate</w:t>
      </w:r>
      <w:commentRangeEnd w:id="15"/>
      <w:r w:rsidR="00335A39">
        <w:rPr>
          <w:rStyle w:val="CommentReference"/>
        </w:rPr>
        <w:commentReference w:id="15"/>
      </w:r>
      <w:r w:rsidR="00CC1CF1">
        <w:t xml:space="preserve"> </w:t>
      </w:r>
      <w:r>
        <w:t>this map, research</w:t>
      </w:r>
      <w:ins w:id="16" w:author="Vermeent, P.C.S. (Stefan)" w:date="2023-04-03T13:48:00Z">
        <w:r w:rsidR="00D26A5D">
          <w:t>ers</w:t>
        </w:r>
      </w:ins>
      <w:r>
        <w:t xml:space="preserve"> </w:t>
      </w:r>
      <w:del w:id="17" w:author="Vermeent, P.C.S. (Stefan)" w:date="2023-04-03T13:48:00Z">
        <w:r w:rsidDel="00D26A5D">
          <w:delText>has</w:delText>
        </w:r>
        <w:r w:rsidR="003347A4" w:rsidDel="00D26A5D">
          <w:delText xml:space="preserve"> </w:delText>
        </w:r>
      </w:del>
      <w:ins w:id="18" w:author="Vermeent, P.C.S. (Stefan)" w:date="2023-04-03T13:48:00Z">
        <w:r w:rsidR="00D26A5D">
          <w:t xml:space="preserve">have </w:t>
        </w:r>
      </w:ins>
      <w:r w:rsidR="003347A4">
        <w:t xml:space="preserve">used </w:t>
      </w:r>
      <w:r>
        <w:t xml:space="preserve">confirmatory </w:t>
      </w:r>
      <w:r w:rsidR="00CA3D01">
        <w:t xml:space="preserve">study </w:t>
      </w:r>
      <w:r>
        <w:t>design</w:t>
      </w:r>
      <w:r w:rsidR="008B6A36">
        <w:t xml:space="preserve">s, which has gleaned useful insights. </w:t>
      </w:r>
      <w:r w:rsidR="008B6A36" w:rsidRPr="0005435E">
        <w:t xml:space="preserve">Yet, </w:t>
      </w:r>
      <w:r w:rsidR="008B6A36">
        <w:t xml:space="preserve">to cultivate growth in an emerging research program—where </w:t>
      </w:r>
      <w:r w:rsidR="003D5A29">
        <w:t xml:space="preserve">there is </w:t>
      </w:r>
      <w:r w:rsidR="008B6A36">
        <w:t>little known and much to learn—we</w:t>
      </w:r>
      <w:r w:rsidR="008B6A36" w:rsidRPr="0005435E">
        <w:t xml:space="preserve"> must not dig too deep, too fast.</w:t>
      </w:r>
      <w:r w:rsidR="008B6A36">
        <w:t xml:space="preserve"> </w:t>
      </w:r>
      <w:r w:rsidR="003055C9">
        <w:t xml:space="preserve">Without complimentary approaches, exclusive use of </w:t>
      </w:r>
      <w:r w:rsidR="007D6B60">
        <w:t xml:space="preserve">confirmatory designs </w:t>
      </w:r>
      <w:r w:rsidR="003055C9">
        <w:t>can create tunnel vision</w:t>
      </w:r>
      <w:r w:rsidR="00DE5C7A">
        <w:t xml:space="preserve"> and </w:t>
      </w:r>
      <w:r w:rsidR="003055C9">
        <w:t xml:space="preserve">miss new </w:t>
      </w:r>
      <w:commentRangeStart w:id="19"/>
      <w:r w:rsidR="003055C9">
        <w:t>insights</w:t>
      </w:r>
      <w:commentRangeEnd w:id="19"/>
      <w:r w:rsidR="0095201C">
        <w:rPr>
          <w:rStyle w:val="CommentReference"/>
        </w:rPr>
        <w:commentReference w:id="19"/>
      </w:r>
      <w:r w:rsidR="003055C9">
        <w:t xml:space="preserve">. In this paper, we </w:t>
      </w:r>
      <w:r w:rsidR="003628A5">
        <w:t>use</w:t>
      </w:r>
      <w:r w:rsidR="003055C9">
        <w:t xml:space="preserve"> a</w:t>
      </w:r>
      <w:r w:rsidR="003415FC">
        <w:t xml:space="preserve"> complimentary approach to confirmatory research:</w:t>
      </w:r>
      <w:r w:rsidR="003055C9">
        <w:t xml:space="preserve"> principled exploration</w:t>
      </w:r>
      <w:r w:rsidR="003415FC">
        <w:t xml:space="preserve">. </w:t>
      </w:r>
      <w:r w:rsidR="003628A5">
        <w:t>Our broad goal is to contribute to drawing our map of adversity</w:t>
      </w:r>
      <w:r w:rsidR="00590A9F">
        <w:t>-</w:t>
      </w:r>
      <w:r w:rsidR="003628A5">
        <w:t>shaped abilities.</w:t>
      </w:r>
      <w:r w:rsidR="00590A9F">
        <w:t xml:space="preserve"> </w:t>
      </w:r>
      <w:r w:rsidR="00590A9F" w:rsidRPr="00590A9F">
        <w:t xml:space="preserve">Our </w:t>
      </w:r>
      <w:r w:rsidR="00590A9F">
        <w:t>specific goal</w:t>
      </w:r>
      <w:r w:rsidR="00590A9F" w:rsidRPr="00590A9F">
        <w:t xml:space="preserve"> is to document adversity-shaped cognitive profiles</w:t>
      </w:r>
      <w:r w:rsidR="003D5A29">
        <w:t xml:space="preserve"> in standard cognitive assessment. This allows us to</w:t>
      </w:r>
      <w:r w:rsidR="00590A9F" w:rsidRPr="00590A9F">
        <w:t xml:space="preserve"> identify possible drivers of </w:t>
      </w:r>
      <w:r w:rsidR="00590A9F">
        <w:t>reduced</w:t>
      </w:r>
      <w:r w:rsidR="00590A9F" w:rsidRPr="00590A9F">
        <w:t xml:space="preserve"> overall performance and map out sets of ‘intact’ </w:t>
      </w:r>
      <w:r w:rsidR="00917A14">
        <w:t>abilities</w:t>
      </w:r>
      <w:r w:rsidR="00590A9F" w:rsidRPr="00590A9F">
        <w:t xml:space="preserve">. </w:t>
      </w:r>
      <w:r w:rsidR="003628A5">
        <w:t xml:space="preserve">To do so, we </w:t>
      </w:r>
      <w:r w:rsidR="003D0736">
        <w:t>draw on the</w:t>
      </w:r>
      <w:r w:rsidR="003628A5">
        <w:t xml:space="preserve"> essential features of adaptation-based </w:t>
      </w:r>
      <w:r w:rsidR="00590A9F">
        <w:lastRenderedPageBreak/>
        <w:t>frameworks and use them</w:t>
      </w:r>
      <w:r w:rsidR="003628A5">
        <w:t xml:space="preserve"> to drive our exploration into new territory and to re-map familiar ground</w:t>
      </w:r>
      <w:r w:rsidR="003415FC">
        <w:t>.</w:t>
      </w:r>
    </w:p>
    <w:p w14:paraId="0903BFB6" w14:textId="5B5A51E5" w:rsidR="00590A9F" w:rsidRDefault="00590A9F" w:rsidP="00590A9F">
      <w:pPr>
        <w:spacing w:line="480" w:lineRule="auto"/>
        <w:jc w:val="center"/>
        <w:rPr>
          <w:b/>
          <w:bCs/>
        </w:rPr>
      </w:pPr>
      <w:r>
        <w:rPr>
          <w:b/>
          <w:bCs/>
        </w:rPr>
        <w:t xml:space="preserve">Essential Features and Empirical Insights </w:t>
      </w:r>
      <w:r w:rsidR="000C4E10">
        <w:rPr>
          <w:b/>
          <w:bCs/>
        </w:rPr>
        <w:t>from</w:t>
      </w:r>
      <w:r>
        <w:rPr>
          <w:b/>
          <w:bCs/>
        </w:rPr>
        <w:t xml:space="preserve"> Adaptation-based Frameworks</w:t>
      </w:r>
    </w:p>
    <w:p w14:paraId="68058407" w14:textId="2FC9EA50" w:rsidR="003D0736" w:rsidRDefault="00590A9F" w:rsidP="003D0736">
      <w:pPr>
        <w:spacing w:line="480" w:lineRule="auto"/>
        <w:ind w:firstLine="720"/>
      </w:pPr>
      <w:r>
        <w:t xml:space="preserve">Adaptation-based research has several essential features. First, it assumes development shapes the individual, and their abilities, to fit the local environment </w:t>
      </w:r>
      <w:r>
        <w:fldChar w:fldCharType="begin"/>
      </w:r>
      <w:r>
        <w:instrText xml:space="preserve"> ADDIN ZOTERO_ITEM CSL_CITATION {"citationID":"n1TKsnHR","properties":{"formattedCitation":"(Frankenhuis,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 Second, because environments differ in the challenges they pose</w:t>
      </w:r>
      <w:r w:rsidR="003D0736">
        <w:t xml:space="preserve"> (resource-scarcity versus violence exposure)</w:t>
      </w:r>
      <w:r>
        <w:t>, development shape</w:t>
      </w:r>
      <w:r w:rsidR="003D0736">
        <w:t>s</w:t>
      </w:r>
      <w:r>
        <w:t xml:space="preserve"> abilities according to specific challenges. Thus, </w:t>
      </w:r>
      <w:r w:rsidR="003D5A29">
        <w:t xml:space="preserve">one’s </w:t>
      </w:r>
      <w:r>
        <w:t xml:space="preserve">abilities are thought to </w:t>
      </w:r>
      <w:r w:rsidR="003D0736">
        <w:t xml:space="preserve">match </w:t>
      </w:r>
      <w:r w:rsidR="003D5A29">
        <w:t>the challenges of one’s</w:t>
      </w:r>
      <w:r>
        <w:t xml:space="preserve"> lived experience. These </w:t>
      </w:r>
      <w:r w:rsidR="003415FC">
        <w:t xml:space="preserve">features </w:t>
      </w:r>
      <w:r w:rsidR="00D56384">
        <w:t>are useful guideposts</w:t>
      </w:r>
      <w:r w:rsidR="00313B74">
        <w:t xml:space="preserve"> for</w:t>
      </w:r>
      <w:r>
        <w:t xml:space="preserve"> confirmatory</w:t>
      </w:r>
      <w:r w:rsidR="00313B74">
        <w:t xml:space="preserve"> hypothesis generation</w:t>
      </w:r>
      <w:r w:rsidR="003415FC">
        <w:t xml:space="preserve">. </w:t>
      </w:r>
      <w:r>
        <w:t>Using them as</w:t>
      </w:r>
      <w:r w:rsidR="003628A5">
        <w:t xml:space="preserve"> building blocks</w:t>
      </w:r>
      <w:r w:rsidR="00D56384">
        <w:t>, it is easy to</w:t>
      </w:r>
      <w:r w:rsidR="00313B74">
        <w:t xml:space="preserve"> </w:t>
      </w:r>
      <w:r w:rsidR="003628A5">
        <w:t>construct</w:t>
      </w:r>
      <w:r w:rsidR="00313B74">
        <w:t xml:space="preserve"> an intuitive bridge between an ability and an environmental challenge</w:t>
      </w:r>
      <w:r w:rsidR="00D56384">
        <w:t xml:space="preserve">. For example, a researcher </w:t>
      </w:r>
      <w:r>
        <w:t>might</w:t>
      </w:r>
      <w:r w:rsidR="00D56384">
        <w:t xml:space="preserve"> </w:t>
      </w:r>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w:t>
      </w:r>
      <w:r w:rsidR="00D56384">
        <w:t xml:space="preserve"> (e.g., threats to safety</w:t>
      </w:r>
      <w:r w:rsidR="00B970E1">
        <w:t xml:space="preserve"> in high crime neighborhoods</w:t>
      </w:r>
      <w:r w:rsidR="00D56384">
        <w:t>)</w:t>
      </w:r>
      <w:r w:rsidR="0061367A">
        <w:t xml:space="preserve"> and </w:t>
      </w:r>
      <w:r>
        <w:t xml:space="preserve">an </w:t>
      </w:r>
      <w:r w:rsidR="00CA3D01">
        <w:t>abilit</w:t>
      </w:r>
      <w:r>
        <w:t>y</w:t>
      </w:r>
      <w:r w:rsidR="00CA3D01">
        <w:t xml:space="preserve"> needed to meet </w:t>
      </w:r>
      <w:r>
        <w:t>the</w:t>
      </w:r>
      <w:r w:rsidR="0061367A">
        <w:t xml:space="preserve"> challenge</w:t>
      </w:r>
      <w:r w:rsidR="00D56384">
        <w:t xml:space="preserve"> (</w:t>
      </w:r>
      <w:r w:rsidR="00313B74">
        <w:t xml:space="preserve">e.g., </w:t>
      </w:r>
      <w:r w:rsidR="00D56384">
        <w:t>heightened vigilance)</w:t>
      </w:r>
      <w:r w:rsidR="0061367A">
        <w:t>.</w:t>
      </w:r>
      <w:r w:rsidR="00613950">
        <w:t xml:space="preserve"> </w:t>
      </w:r>
    </w:p>
    <w:p w14:paraId="012BC9E0" w14:textId="1717B1B5" w:rsidR="00590A9F" w:rsidRDefault="00B807DE" w:rsidP="003D0736">
      <w:pPr>
        <w:spacing w:line="480" w:lineRule="auto"/>
        <w:ind w:firstLine="720"/>
      </w:pPr>
      <w:r>
        <w:t>This approach is appealing because it forces researchers to be specific and logically tie together environment</w:t>
      </w:r>
      <w:r w:rsidR="00590A9F">
        <w:t>s</w:t>
      </w:r>
      <w:r>
        <w:t xml:space="preserve"> and abilities. </w:t>
      </w:r>
      <w:r w:rsidR="003D0736">
        <w:t>It has also been successful in</w:t>
      </w:r>
      <w:r w:rsidR="00CA3D01">
        <w:t xml:space="preserve"> </w:t>
      </w:r>
      <w:r w:rsidR="006C475D">
        <w:t>dis</w:t>
      </w:r>
      <w:r w:rsidR="0061367A">
        <w:t>cover</w:t>
      </w:r>
      <w:r w:rsidR="003D0736">
        <w:t>ing</w:t>
      </w:r>
      <w:r w:rsidR="0061367A">
        <w:t xml:space="preserve"> a handful of </w:t>
      </w:r>
      <w:r w:rsidR="00CA3D01">
        <w:t xml:space="preserve">interesting </w:t>
      </w:r>
      <w:r w:rsidR="0061367A">
        <w:t xml:space="preserve">adversity-enhanced </w:t>
      </w:r>
      <w:r w:rsidR="00CA3D01">
        <w:t>abilities</w:t>
      </w:r>
      <w:r w:rsidR="00590A9F">
        <w:t>, especially in harsh and unpredictable environments</w:t>
      </w:r>
      <w:r w:rsidR="00CA3D01">
        <w:t xml:space="preserve">. For example, </w:t>
      </w:r>
      <w:r w:rsidR="0062664A">
        <w:t xml:space="preserve">past work has </w:t>
      </w:r>
      <w:r w:rsidR="006C475D">
        <w:t xml:space="preserve">proposed </w:t>
      </w:r>
      <w:r w:rsidR="0062664A">
        <w:t>that constantly changing environments</w:t>
      </w:r>
      <w:r w:rsidR="00590A9F">
        <w:t xml:space="preserve"> (i.e., unpredictable environments)</w:t>
      </w:r>
      <w:r w:rsidR="0062664A">
        <w:t xml:space="preserve"> might shape the ability to track and respond to </w:t>
      </w:r>
      <w:r w:rsidR="003628A5">
        <w:t>changing information</w:t>
      </w:r>
      <w:r w:rsidR="00CC11CE">
        <w:t>. Using this logic,</w:t>
      </w:r>
      <w:r w:rsidR="003D0736">
        <w:t xml:space="preserve"> research built an intuitive bridge between</w:t>
      </w:r>
      <w:r w:rsidR="003D5A29">
        <w:t xml:space="preserve"> unpredictable environments and</w:t>
      </w:r>
      <w:r w:rsidR="003D0736">
        <w:t xml:space="preserve"> two abilities –</w:t>
      </w:r>
      <w:r w:rsidR="00590A9F">
        <w:t xml:space="preserve">attention-shifting and working memory updating. </w:t>
      </w:r>
      <w:r w:rsidR="003D0736">
        <w:t>The idea is that</w:t>
      </w:r>
      <w:r w:rsidR="003D5A29">
        <w:t xml:space="preserve"> these two</w:t>
      </w:r>
      <w:r w:rsidR="003D0736">
        <w:t xml:space="preserve"> abilities help </w:t>
      </w:r>
      <w:r w:rsidR="003D5A29">
        <w:t xml:space="preserve">people </w:t>
      </w:r>
      <w:r w:rsidR="003D0736">
        <w:t xml:space="preserve">deal with changes in the environment. </w:t>
      </w:r>
      <w:r w:rsidR="00590A9F">
        <w:t>They</w:t>
      </w:r>
      <w:r w:rsidR="0062664A">
        <w:t xml:space="preserve"> </w:t>
      </w:r>
      <w:r w:rsidR="006C475D">
        <w:t xml:space="preserve">found </w:t>
      </w:r>
      <w:r w:rsidR="0062664A">
        <w:t>that</w:t>
      </w:r>
      <w:r w:rsidR="00CC11CE">
        <w:t xml:space="preserve"> </w:t>
      </w:r>
      <w:r w:rsidR="006C475D">
        <w:t xml:space="preserve">exposure to more </w:t>
      </w:r>
      <w:r w:rsidR="00CA3D01">
        <w:t>unpredictable environments</w:t>
      </w:r>
      <w:r w:rsidR="0062664A">
        <w:t xml:space="preserve"> </w:t>
      </w:r>
      <w:r w:rsidR="006C475D">
        <w:t xml:space="preserve">tend to </w:t>
      </w:r>
      <w:r w:rsidR="0062664A">
        <w:t>enhance</w:t>
      </w:r>
      <w:r w:rsidR="0061367A">
        <w:t xml:space="preserve"> </w:t>
      </w:r>
      <w:r w:rsidR="006C475D">
        <w:t>both</w:t>
      </w:r>
      <w:r w:rsidR="00B970E1">
        <w:t xml:space="preserve"> </w:t>
      </w:r>
      <w:r w:rsidR="00DE5C7A">
        <w:fldChar w:fldCharType="begin"/>
      </w:r>
      <w:r w:rsidR="00DE5C7A">
        <w:instrText xml:space="preserve"> ADDIN ZOTERO_ITEM CSL_CITATION {"citationID":"bugompSn","properties":{"formattedCitation":"(Fields et al., 2021; Mittal et al., 2015; Young et al., 2018)","plainCitation":"(Fields et al., 2021; Mittal et al., 2015; Young et al., 2018)","noteIndex":0},"citationItems":[{"id":883,"uris":["http://zotero.org/users/2628991/items/RS6F7XNU"],"itemData":{"id":883,"type":"article-journal","abstract":"Cognitive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DE5C7A">
        <w:fldChar w:fldCharType="separate"/>
      </w:r>
      <w:r w:rsidR="00DE5C7A">
        <w:rPr>
          <w:noProof/>
        </w:rPr>
        <w:t>(Fields et al., 2021; Mittal et al., 2015; Young et al., 2018)</w:t>
      </w:r>
      <w:r w:rsidR="00DE5C7A">
        <w:fldChar w:fldCharType="end"/>
      </w:r>
      <w:r w:rsidR="00CA3D01">
        <w:t xml:space="preserve">. </w:t>
      </w:r>
    </w:p>
    <w:p w14:paraId="1205C09D" w14:textId="50450BF6" w:rsidR="00590A9F" w:rsidRDefault="00590A9F" w:rsidP="00590A9F">
      <w:pPr>
        <w:spacing w:line="480" w:lineRule="auto"/>
        <w:ind w:firstLine="720"/>
      </w:pPr>
      <w:r>
        <w:lastRenderedPageBreak/>
        <w:t>Adaptation-based research</w:t>
      </w:r>
      <w:r w:rsidR="00E90F95">
        <w:t xml:space="preserve"> ha</w:t>
      </w:r>
      <w:r>
        <w:t>s</w:t>
      </w:r>
      <w:r w:rsidR="00E90F95">
        <w:t xml:space="preserve"> </w:t>
      </w:r>
      <w:r w:rsidR="0062664A">
        <w:t xml:space="preserve">also </w:t>
      </w:r>
      <w:r w:rsidR="00E90F95">
        <w:t>focused on test</w:t>
      </w:r>
      <w:r w:rsidR="0062664A">
        <w:t>ing</w:t>
      </w:r>
      <w:r w:rsidR="00E90F95">
        <w:t xml:space="preserve"> content</w:t>
      </w:r>
      <w:r w:rsidR="00361F89">
        <w:t>,</w:t>
      </w:r>
      <w:r w:rsidR="003D0736">
        <w:t xml:space="preserve"> or</w:t>
      </w:r>
      <w:r w:rsidR="00361F89">
        <w:t xml:space="preserve"> the notion that</w:t>
      </w:r>
      <w:r w:rsidR="00E90F95">
        <w:t xml:space="preserve"> performance</w:t>
      </w:r>
      <w:r w:rsidR="00DD15DE">
        <w:t xml:space="preserve"> </w:t>
      </w:r>
      <w:r w:rsidR="00361F89">
        <w:t xml:space="preserve">should </w:t>
      </w:r>
      <w:r w:rsidR="00DD15DE">
        <w:t xml:space="preserve">improve when </w:t>
      </w:r>
      <w:r w:rsidR="00361F89">
        <w:t xml:space="preserve">the </w:t>
      </w:r>
      <w:r w:rsidR="00DD15DE">
        <w:t>testing content matches the lived experience of people exposed to</w:t>
      </w:r>
      <w:r w:rsidR="00E90F95">
        <w:t xml:space="preserve"> adversity. For example, Frankenhuis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r w:rsidR="0061367A">
        <w:t xml:space="preserve"> </w:t>
      </w:r>
      <w:r w:rsidR="00E90F95">
        <w:t xml:space="preserve">reasoning about </w:t>
      </w:r>
      <w:r w:rsidR="0061367A">
        <w:t xml:space="preserve">social dominance </w:t>
      </w:r>
      <w:r w:rsidR="00E90F95">
        <w:t>hierarchies</w:t>
      </w:r>
      <w:r w:rsidR="00CC1CF1">
        <w:t>—</w:t>
      </w:r>
      <w:r w:rsidR="00E90F95">
        <w:t>but not for neutral content, such as age.</w:t>
      </w:r>
      <w:r w:rsidR="00CA3D01">
        <w:t xml:space="preserve"> </w:t>
      </w:r>
      <w:r w:rsidR="00DD15DE">
        <w:t xml:space="preserve">Their </w:t>
      </w:r>
      <w:r w:rsidR="00361F89">
        <w:t xml:space="preserve">study </w:t>
      </w:r>
      <w:r w:rsidR="00DD15DE">
        <w:t>revealed that youth</w:t>
      </w:r>
      <w:r w:rsidR="00DD15DE" w:rsidRPr="00DD15DE">
        <w:t xml:space="preserve"> </w:t>
      </w:r>
      <w:r w:rsidR="00DD15DE">
        <w:t>exposed to more</w:t>
      </w:r>
      <w:r w:rsidR="00DD15DE" w:rsidRPr="00DD15DE">
        <w:t xml:space="preserve"> violence were equally</w:t>
      </w:r>
      <w:r w:rsidR="00361F89">
        <w:t xml:space="preserve"> </w:t>
      </w:r>
      <w:r w:rsidR="00DD15DE" w:rsidRPr="00DD15DE">
        <w:t xml:space="preserve">or more accurate when </w:t>
      </w:r>
      <w:r w:rsidR="00361F89">
        <w:t xml:space="preserve">asked to </w:t>
      </w:r>
      <w:r w:rsidR="00DD15DE" w:rsidRPr="00DD15DE">
        <w:t>memoriz</w:t>
      </w:r>
      <w:r w:rsidR="00361F89">
        <w:t>e</w:t>
      </w:r>
      <w:r w:rsidR="00DD15DE" w:rsidRPr="00DD15DE">
        <w:t xml:space="preserve">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w:t>
      </w:r>
      <w:r w:rsidR="00361F89">
        <w:t>paradigm</w:t>
      </w:r>
      <w:r w:rsidR="00E90F95">
        <w:t xml:space="preserve">,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attention shifting and working memory test</w:t>
      </w:r>
      <w:r w:rsidR="00361F89">
        <w:t>s</w:t>
      </w:r>
      <w:r w:rsidR="00E90F95">
        <w:t>.</w:t>
      </w:r>
      <w:r w:rsidR="00DD15DE">
        <w:t xml:space="preserve"> They found that adversity-exposed youth score higher on working memory updating tasks with real world compared to abstract content.</w:t>
      </w:r>
    </w:p>
    <w:p w14:paraId="0B9B473F" w14:textId="28F75CE3" w:rsidR="00590A9F" w:rsidRDefault="00590A9F" w:rsidP="00590A9F">
      <w:pPr>
        <w:spacing w:line="480" w:lineRule="auto"/>
        <w:ind w:firstLine="720"/>
      </w:pPr>
      <w:commentRangeStart w:id="20"/>
      <w:r>
        <w:t>These</w:t>
      </w:r>
      <w:commentRangeEnd w:id="20"/>
      <w:r w:rsidR="007772F2">
        <w:rPr>
          <w:rStyle w:val="CommentReference"/>
        </w:rPr>
        <w:commentReference w:id="20"/>
      </w:r>
      <w:r>
        <w:t xml:space="preserve"> findings are new and exciting, but they come with caveats.</w:t>
      </w:r>
      <w:r w:rsidR="003D5A29">
        <w:t xml:space="preserve"> First, studies are difficult to compare because they use different measures and designs.</w:t>
      </w:r>
      <w:r>
        <w:t xml:space="preserve"> </w:t>
      </w:r>
      <w:r w:rsidR="003D5A29">
        <w:t>Second</w:t>
      </w:r>
      <w:r>
        <w:t xml:space="preserve">, </w:t>
      </w:r>
      <w:r w:rsidR="003D5A29">
        <w:t xml:space="preserve">findings are mixed. For example, </w:t>
      </w:r>
      <w:r>
        <w:t xml:space="preserve">some adaptation-based studies find that conditions thought to raise performance actually lower it. For example, youth from poverty tended to score lower on math items about social relations, money, and food—items thought to be particularly relevant to adversity-exposed youth—compared to other math items </w:t>
      </w:r>
      <w:r>
        <w:fldChar w:fldCharType="begin"/>
      </w:r>
      <w:r>
        <w:instrText xml:space="preserve"> ADDIN ZOTERO_ITEM CSL_CITATION {"citationID":"9z1ElJ9m","properties":{"formattedCitation":"(Duquennois,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fldChar w:fldCharType="separate"/>
      </w:r>
      <w:r>
        <w:rPr>
          <w:noProof/>
        </w:rPr>
        <w:t>(Duquennois, 2022; Muskens, 2019)</w:t>
      </w:r>
      <w:r>
        <w:fldChar w:fldCharType="end"/>
      </w:r>
      <w:r>
        <w:t>.</w:t>
      </w:r>
    </w:p>
    <w:p w14:paraId="2220B6FB" w14:textId="14DB0929" w:rsidR="00590A9F" w:rsidRDefault="003D5A29" w:rsidP="00590A9F">
      <w:pPr>
        <w:spacing w:line="480" w:lineRule="auto"/>
        <w:ind w:firstLine="720"/>
      </w:pPr>
      <w:commentRangeStart w:id="21"/>
      <w:r>
        <w:t>Overall</w:t>
      </w:r>
      <w:r w:rsidR="00590A9F">
        <w:t xml:space="preserve">, the essential features of adaptation-based </w:t>
      </w:r>
      <w:ins w:id="22" w:author="Vermeent, P.C.S. (Stefan)" w:date="2023-04-03T14:54:00Z">
        <w:r w:rsidR="00385345">
          <w:t xml:space="preserve">research </w:t>
        </w:r>
      </w:ins>
      <w:r w:rsidR="00590A9F">
        <w:t>have led to interesting</w:t>
      </w:r>
      <w:r w:rsidR="003D0736">
        <w:t xml:space="preserve"> confirmatory studies and</w:t>
      </w:r>
      <w:r w:rsidR="00590A9F">
        <w:t xml:space="preserve"> findings. It has also generated at least two general insights. </w:t>
      </w:r>
      <w:commentRangeEnd w:id="21"/>
      <w:r w:rsidR="007E49F2">
        <w:rPr>
          <w:rStyle w:val="CommentReference"/>
        </w:rPr>
        <w:commentReference w:id="21"/>
      </w:r>
      <w:r w:rsidR="00590A9F">
        <w:t>First, although it is possible for adversity to enhance performance between individuals</w:t>
      </w:r>
      <w:r w:rsidR="003D0736">
        <w:t xml:space="preserve"> (e.g., low versus high adversity exposure)</w:t>
      </w:r>
      <w:r w:rsidR="00590A9F">
        <w:t>, empirical findings suggest effects</w:t>
      </w:r>
      <w:r w:rsidR="003D0736">
        <w:t xml:space="preserve"> mostly</w:t>
      </w:r>
      <w:r w:rsidR="00590A9F">
        <w:t xml:space="preserve"> occur within individuals</w:t>
      </w:r>
      <w:r>
        <w:t xml:space="preserve"> </w:t>
      </w:r>
      <w:r>
        <w:fldChar w:fldCharType="begin"/>
      </w:r>
      <w:r>
        <w:instrText xml:space="preserve"> ADDIN ZOTERO_ITEM CSL_CITATION {"citationID":"cbyXC1fo","properties":{"formattedCitation":"(Fields et al., 2021; Frankenhuis, de Vries, et al., 2020; Young et al., 2022)","plainCitation":"(Fields et al., 2021; Frankenhuis, de Vries, et al., 2020; Young et al.,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fldChar w:fldCharType="separate"/>
      </w:r>
      <w:r>
        <w:rPr>
          <w:noProof/>
        </w:rPr>
        <w:t>(Fields et al., 2021; Frankenhuis, de Vries, et al., 2020; Young et al., 2022)</w:t>
      </w:r>
      <w:r>
        <w:fldChar w:fldCharType="end"/>
      </w:r>
      <w:r w:rsidR="00590A9F">
        <w:t>. Second, enhanced performance appears to be highly context specific, e.g., depend on testing content, context, and ability type</w:t>
      </w:r>
      <w:r>
        <w:t xml:space="preserve"> </w:t>
      </w:r>
      <w:r>
        <w:fldChar w:fldCharType="begin"/>
      </w:r>
      <w:r>
        <w:instrText xml:space="preserve"> ADDIN ZOTERO_ITEM CSL_CITATION {"citationID":"K4mJhCNT","properties":{"formattedCitation":"(Fields et al., 2021; Frankenhuis, de Vries, et al., 2020; Mittal et al., 2015; Nweze et al., 2021; Young et al., 2018, 2022)","plainCitation":"(Fields et al., 2021; Frankenhuis, de Vries, et al., 2020; Mittal et al., 2015; Nweze et al., 2021; Young et al., 2018,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fldChar w:fldCharType="separate"/>
      </w:r>
      <w:r>
        <w:rPr>
          <w:noProof/>
        </w:rPr>
        <w:t xml:space="preserve">(Fields et al., 2021; Frankenhuis, de Vries, et al., 2020; Mittal et al., </w:t>
      </w:r>
      <w:r>
        <w:rPr>
          <w:noProof/>
        </w:rPr>
        <w:lastRenderedPageBreak/>
        <w:t>2015; Nweze et al., 2021; Young et al., 2018, 2022)</w:t>
      </w:r>
      <w:r>
        <w:fldChar w:fldCharType="end"/>
      </w:r>
      <w:r w:rsidR="00590A9F">
        <w:t xml:space="preserve">. </w:t>
      </w:r>
      <w:r w:rsidR="003D0736">
        <w:t xml:space="preserve">adaptation-based </w:t>
      </w:r>
      <w:r w:rsidR="00590A9F">
        <w:t>studies</w:t>
      </w:r>
      <w:r w:rsidR="003D0736">
        <w:t xml:space="preserve"> have studied abilities in an isolated and piecemeal fashion, in part, because confirmatory designs tend to narrow a study’s scope. </w:t>
      </w:r>
      <w:r w:rsidR="00590A9F">
        <w:t xml:space="preserve">This means we know little about enhanced abilities </w:t>
      </w:r>
      <w:r w:rsidR="003D0736">
        <w:t>compared with the broad landscape of ability measures</w:t>
      </w:r>
      <w:r w:rsidR="00590A9F">
        <w:t>.</w:t>
      </w:r>
    </w:p>
    <w:p w14:paraId="027BE540" w14:textId="2C664D75" w:rsidR="00590A9F" w:rsidRPr="00590A9F" w:rsidRDefault="003D0736" w:rsidP="00590A9F">
      <w:pPr>
        <w:spacing w:line="480" w:lineRule="auto"/>
        <w:jc w:val="center"/>
        <w:rPr>
          <w:b/>
          <w:bCs/>
        </w:rPr>
      </w:pPr>
      <w:r>
        <w:rPr>
          <w:b/>
          <w:bCs/>
        </w:rPr>
        <w:t xml:space="preserve">Motivating </w:t>
      </w:r>
      <w:r w:rsidR="00590A9F" w:rsidRPr="00590A9F">
        <w:rPr>
          <w:b/>
          <w:bCs/>
        </w:rPr>
        <w:t>Principled Exploration</w:t>
      </w:r>
      <w:r w:rsidR="00590A9F">
        <w:rPr>
          <w:b/>
          <w:bCs/>
        </w:rPr>
        <w:t xml:space="preserve"> </w:t>
      </w:r>
    </w:p>
    <w:p w14:paraId="48B625D8" w14:textId="1154B7F9" w:rsidR="003D0736" w:rsidRDefault="00CC11CE" w:rsidP="003D0736">
      <w:pPr>
        <w:spacing w:line="480" w:lineRule="auto"/>
        <w:ind w:firstLine="720"/>
      </w:pPr>
      <w:r>
        <w:t>Adaptation-based, confirmatory</w:t>
      </w:r>
      <w:r w:rsidR="004D3752">
        <w:t xml:space="preserve"> approach</w:t>
      </w:r>
      <w:r>
        <w:t>es are clearly useful, but</w:t>
      </w:r>
      <w:r w:rsidR="00B807DE">
        <w:t xml:space="preserve"> they also have pitfalls. </w:t>
      </w:r>
      <w:r w:rsidR="005C1DBA">
        <w:t>Emerging</w:t>
      </w:r>
      <w:r w:rsidR="00B807DE">
        <w:t xml:space="preserve"> research programs </w:t>
      </w:r>
      <w:r w:rsidR="00B970E1">
        <w:t>have yet to lay basic groundwork for testing theories, such as auxiliary assumptions or boundary conditions</w:t>
      </w:r>
      <w:r w:rsidR="00B807DE">
        <w:t xml:space="preserve"> </w:t>
      </w:r>
      <w:r w:rsidR="00B970E1">
        <w:fldChar w:fldCharType="begin"/>
      </w:r>
      <w:r w:rsidR="00B970E1">
        <w:instrText xml:space="preserve"> ADDIN ZOTERO_ITEM CSL_CITATION {"citationID":"qHeau69N","properties":{"formattedCitation":"(Scheel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B970E1">
        <w:fldChar w:fldCharType="separate"/>
      </w:r>
      <w:r w:rsidR="00B970E1">
        <w:rPr>
          <w:noProof/>
        </w:rPr>
        <w:t>(Scheel et al., 2021)</w:t>
      </w:r>
      <w:r w:rsidR="00B970E1">
        <w:fldChar w:fldCharType="end"/>
      </w:r>
      <w:r w:rsidR="00B970E1">
        <w:t xml:space="preserve">. </w:t>
      </w:r>
      <w:r w:rsidR="003628A5">
        <w:t xml:space="preserve">This reduces our ability to understand conflicting findings. </w:t>
      </w:r>
      <w:r w:rsidR="005C1DBA">
        <w:t xml:space="preserve">For example, </w:t>
      </w:r>
      <w:r w:rsidR="00590A9F">
        <w:t>studies of ecologically relevant content are mixed</w:t>
      </w:r>
      <w:r w:rsidR="00105D54">
        <w:t xml:space="preserve"> </w:t>
      </w:r>
      <w:commentRangeStart w:id="23"/>
      <w:r w:rsidR="00105D54">
        <w:fldChar w:fldCharType="begin"/>
      </w:r>
      <w:r w:rsidR="00105D54">
        <w:instrText xml:space="preserve"> ADDIN ZOTERO_ITEM CSL_CITATION {"citationID":"5rVGVp9Q","properties":{"formattedCitation":"(Duquennois,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rsidR="00105D54">
        <w:fldChar w:fldCharType="separate"/>
      </w:r>
      <w:r w:rsidR="00105D54">
        <w:rPr>
          <w:noProof/>
        </w:rPr>
        <w:t>(Duquennois, 2022; Muskens, 2019)</w:t>
      </w:r>
      <w:r w:rsidR="00105D54">
        <w:fldChar w:fldCharType="end"/>
      </w:r>
      <w:commentRangeEnd w:id="23"/>
      <w:r w:rsidR="00A10421">
        <w:rPr>
          <w:rStyle w:val="CommentReference"/>
        </w:rPr>
        <w:commentReference w:id="23"/>
      </w:r>
      <w:r w:rsidR="005C1DBA" w:rsidRPr="005C1DBA">
        <w:t>.</w:t>
      </w:r>
      <w:r w:rsidR="00105D54">
        <w:t xml:space="preserve"> </w:t>
      </w:r>
      <w:r w:rsidR="003628A5">
        <w:t xml:space="preserve">Is this because each study tested different </w:t>
      </w:r>
      <w:r w:rsidR="00590A9F">
        <w:t xml:space="preserve">types </w:t>
      </w:r>
      <w:r w:rsidR="003628A5">
        <w:t>content,</w:t>
      </w:r>
      <w:r w:rsidR="00590A9F">
        <w:t xml:space="preserve"> measured different abilities, or</w:t>
      </w:r>
      <w:r w:rsidR="003628A5">
        <w:t xml:space="preserve"> both? </w:t>
      </w:r>
      <w:r w:rsidR="00DE5C7A">
        <w:t xml:space="preserve">In addition, the logic behind confirmatory studies can easily </w:t>
      </w:r>
      <w:ins w:id="24" w:author="Vermeent, P.C.S. (Stefan)" w:date="2023-04-03T15:02:00Z">
        <w:r w:rsidR="00D44086">
          <w:t xml:space="preserve">be </w:t>
        </w:r>
      </w:ins>
      <w:r w:rsidR="00DE5C7A">
        <w:t>flipped</w:t>
      </w:r>
      <w:r w:rsidR="00460387">
        <w:t>. For example,</w:t>
      </w:r>
      <w:r w:rsidR="00590A9F">
        <w:t xml:space="preserve"> exposure to unpredictab</w:t>
      </w:r>
      <w:r w:rsidR="003D0736">
        <w:t>le</w:t>
      </w:r>
      <w:r w:rsidR="00590A9F">
        <w:t xml:space="preserve"> environments is thought to reduce</w:t>
      </w:r>
      <w:r w:rsidR="00460387">
        <w:t xml:space="preserve"> </w:t>
      </w:r>
      <w:r w:rsidR="00DE5C7A">
        <w:t>inhibition</w:t>
      </w:r>
      <w:r w:rsidR="00460387">
        <w:t>, or the ability to resist distractions. If threats and opportunities arise, it is important to quickly respond, rather than</w:t>
      </w:r>
      <w:r w:rsidR="000C4E10">
        <w:t xml:space="preserve"> ignore them to</w:t>
      </w:r>
      <w:r w:rsidR="00460387">
        <w:t xml:space="preserve"> focus on a long-term goal. But </w:t>
      </w:r>
      <w:r w:rsidR="00590A9F">
        <w:t>adaptive logic c</w:t>
      </w:r>
      <w:ins w:id="25" w:author="Vermeent, P.C.S. (Stefan)" w:date="2023-04-03T15:05:00Z">
        <w:r w:rsidR="00495C5C">
          <w:t xml:space="preserve">ould also </w:t>
        </w:r>
      </w:ins>
      <w:del w:id="26" w:author="Vermeent, P.C.S. (Stefan)" w:date="2023-04-03T15:05:00Z">
        <w:r w:rsidR="00590A9F" w:rsidDel="00495C5C">
          <w:delText xml:space="preserve">an </w:delText>
        </w:r>
      </w:del>
      <w:r w:rsidR="00590A9F">
        <w:t>asse</w:t>
      </w:r>
      <w:r w:rsidR="003D0736">
        <w:t>r</w:t>
      </w:r>
      <w:r w:rsidR="00590A9F">
        <w:t>t the</w:t>
      </w:r>
      <w:r w:rsidR="00460387">
        <w:t xml:space="preserve"> exact opposite. For example, inhibition </w:t>
      </w:r>
      <w:commentRangeStart w:id="27"/>
      <w:del w:id="28" w:author="Vermeent, P.C.S. (Stefan)" w:date="2023-04-03T15:05:00Z">
        <w:r w:rsidR="00460387" w:rsidDel="00495C5C">
          <w:delText>is</w:delText>
        </w:r>
      </w:del>
      <w:commentRangeEnd w:id="27"/>
      <w:r w:rsidR="00495C5C">
        <w:rPr>
          <w:rStyle w:val="CommentReference"/>
        </w:rPr>
        <w:commentReference w:id="27"/>
      </w:r>
      <w:del w:id="29" w:author="Vermeent, P.C.S. (Stefan)" w:date="2023-04-03T15:05:00Z">
        <w:r w:rsidR="003D0736" w:rsidDel="00495C5C">
          <w:delText xml:space="preserve"> </w:delText>
        </w:r>
      </w:del>
      <w:ins w:id="30" w:author="Vermeent, P.C.S. (Stefan)" w:date="2023-04-03T15:05:00Z">
        <w:r w:rsidR="00495C5C">
          <w:t xml:space="preserve">might be </w:t>
        </w:r>
      </w:ins>
      <w:r w:rsidR="003D0736">
        <w:t>enhanced by</w:t>
      </w:r>
      <w:r w:rsidR="00460387">
        <w:t xml:space="preserve"> unpredictable environments because</w:t>
      </w:r>
      <w:r w:rsidR="00590A9F">
        <w:t xml:space="preserve"> it</w:t>
      </w:r>
      <w:r w:rsidR="00460387">
        <w:t xml:space="preserve"> </w:t>
      </w:r>
      <w:r w:rsidR="003D0736">
        <w:t xml:space="preserve">helps to focus on what is important </w:t>
      </w:r>
      <w:ins w:id="31" w:author="Vermeent, P.C.S. (Stefan)" w:date="2023-04-03T15:03:00Z">
        <w:r w:rsidR="005342B2">
          <w:t xml:space="preserve">when </w:t>
        </w:r>
      </w:ins>
      <w:r w:rsidR="003D0736">
        <w:t xml:space="preserve">there are </w:t>
      </w:r>
      <w:r w:rsidR="00460387">
        <w:t>constant distractions.</w:t>
      </w:r>
      <w:r w:rsidR="003D0736">
        <w:t xml:space="preserve"> </w:t>
      </w:r>
    </w:p>
    <w:p w14:paraId="1BAB0DAA" w14:textId="2AE9FC0F" w:rsidR="000C4E10" w:rsidRDefault="000C4E10" w:rsidP="003D0736">
      <w:pPr>
        <w:spacing w:line="480" w:lineRule="auto"/>
        <w:ind w:firstLine="720"/>
      </w:pPr>
      <w:r>
        <w:t>Our aim</w:t>
      </w:r>
      <w:del w:id="32" w:author="Vermeent, P.C.S. (Stefan)" w:date="2023-04-03T15:07:00Z">
        <w:r w:rsidDel="000F2189">
          <w:delText>,</w:delText>
        </w:r>
      </w:del>
      <w:r>
        <w:t xml:space="preserve"> is to</w:t>
      </w:r>
      <w:r w:rsidRPr="0005435E">
        <w:t xml:space="preserve"> </w:t>
      </w:r>
      <w:r>
        <w:t xml:space="preserve">complement adaptation-based, confirmatory research with principled exploration </w:t>
      </w:r>
      <w:r>
        <w:fldChar w:fldCharType="begin"/>
      </w:r>
      <w:r>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fldChar w:fldCharType="separate"/>
      </w:r>
      <w:r>
        <w:rPr>
          <w:noProof/>
        </w:rPr>
        <w:t>(Flournoy et al., 2020; Rozin, 2001)</w:t>
      </w:r>
      <w:r>
        <w:fldChar w:fldCharType="end"/>
      </w:r>
      <w:r>
        <w:t>. We see two benefits for doing so</w:t>
      </w:r>
      <w:r w:rsidR="00590A9F">
        <w:t>. The first is to re-examine established patterns with a new lens</w:t>
      </w:r>
      <w:r w:rsidR="003D0736">
        <w:t>. For example, both deficit and adaptation-based perspectives assume that adversity should reduce performance on standard assessments of cognitive ability</w:t>
      </w:r>
      <w:r w:rsidR="003D5A29">
        <w:t xml:space="preserve"> </w:t>
      </w:r>
      <w:r w:rsidR="003D5A29">
        <w:fldChar w:fldCharType="begin"/>
      </w:r>
      <w:r w:rsidR="003D5A29">
        <w:instrText xml:space="preserve"> ADDIN ZOTERO_ITEM CSL_CITATION {"citationID":"QoRj6beW","properties":{"formattedCitation":"(Ellis et al., 2020; Frankenhuis, Young, et al., 2020; Hackman et al., 2010; McLaughlin et al., 2019; Ursache &amp; Noble, 2016)","plainCitation":"(Ellis et al., 2020; Frankenhuis, Young, et al., 2020; Hackman et al., 2010; McLaughlin et al., 2019; Ursache &amp; Noble, 2016)","noteIndex":0},"citationItems":[{"id":799,"uris":["http://zotero.org/users/2628991/items/27MPTLC8"],"itemData":{"id":799,"type":"article-journal","abstract":"Although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795,"uris":["http://zotero.org/users/2628991/items/EWQ3RRTQ"],"itemData":{"id":795,"type":"article-journal","abstract":"Socioeconomic status (SES) has been linked to functioning across a variety of neurocognitive domains including language, memory, executive functioning, and social-emotional processing. We review these findings and discuss the ways in which socioeconomic context may shape neural processes such that these skills are supported by different neurobiological pathways in children from lower versus higher SES backgrounds. Moreover, we consider the mechanisms by which SES may be related to specific neurocognitive functions. Specifically, we focus on linguistic exposure and stress as two main pathways through which SES could influence neurocognitive processes and shape relations between the neural and behavioral levels of functioning. Finally, suggestions for conceptualizing and measuring SES in future work are offered.","container-title":"Psychophysiology","DOI":"10/f8jcxn","ISSN":"0048-5772","issue":"1","journalAbbreviation":"Psychophysiology","language":"English","note":"publisher-place: Hoboken\npublisher: Wiley\nWOS:000368025800008","page":"71-82","source":"Web of Science","title":"Neurocognitive development in socioeconomic context: Multiple mechanisms and implications for measuring socioeconomic status","title-short":"Neurocognitive development in socioeconomic context","volume":"53","author":[{"family":"Ursache","given":"Alexandra"},{"family":"Noble","given":"Kimberly G."}],"issued":{"date-parts":[["2016",1]]},"citation-key":"ursache2016"}}],"schema":"https://github.com/citation-style-language/schema/raw/master/csl-citation.json"} </w:instrText>
      </w:r>
      <w:r w:rsidR="003D5A29">
        <w:fldChar w:fldCharType="separate"/>
      </w:r>
      <w:r w:rsidR="003D5A29">
        <w:rPr>
          <w:noProof/>
        </w:rPr>
        <w:t>(Ellis et al., 2020; Frankenhuis, Young, et al., 2020; Hackman et al., 2010; McLaughlin et al., 2019; Ursache &amp; Noble, 2016)</w:t>
      </w:r>
      <w:r w:rsidR="003D5A29">
        <w:fldChar w:fldCharType="end"/>
      </w:r>
      <w:r w:rsidR="003D0736">
        <w:t xml:space="preserve">. </w:t>
      </w:r>
      <w:commentRangeStart w:id="33"/>
      <w:r w:rsidR="003D0736">
        <w:t>Yet, these tests are</w:t>
      </w:r>
      <w:ins w:id="34" w:author="Vermeent, P.C.S. (Stefan)" w:date="2023-04-03T15:09:00Z">
        <w:r w:rsidR="00EF60F5">
          <w:t xml:space="preserve"> often</w:t>
        </w:r>
      </w:ins>
      <w:r w:rsidR="003D0736">
        <w:t xml:space="preserve"> comprised of many different subtests, and may show unique patterns that diverge from </w:t>
      </w:r>
      <w:r w:rsidR="003D5A29">
        <w:t>widely used</w:t>
      </w:r>
      <w:r w:rsidR="006A6D33">
        <w:t xml:space="preserve"> composite </w:t>
      </w:r>
      <w:r w:rsidR="003D0736">
        <w:lastRenderedPageBreak/>
        <w:t>score</w:t>
      </w:r>
      <w:r w:rsidR="006A6D33">
        <w:t>s</w:t>
      </w:r>
      <w:r w:rsidR="00590A9F">
        <w:t>. The second is to feed theory with useful description</w:t>
      </w:r>
      <w:commentRangeEnd w:id="33"/>
      <w:r w:rsidR="00C843B7">
        <w:rPr>
          <w:rStyle w:val="CommentReference"/>
        </w:rPr>
        <w:commentReference w:id="33"/>
      </w:r>
      <w:r w:rsidR="00590A9F">
        <w:t>.</w:t>
      </w:r>
      <w:r w:rsidR="003D0736">
        <w:t xml:space="preserve"> One reason why certain abilities have not been examined is because it is difficult to imagine an intuitive bridge between some abilities and adversity exposure. However, this does not imply the presence or absence of a functional link.</w:t>
      </w:r>
      <w:r w:rsidR="003D5A29">
        <w:t xml:space="preserve"> Instead, links between abilities and environments can be explored, described, and follow</w:t>
      </w:r>
      <w:ins w:id="35" w:author="Vermeent, P.C.S. (Stefan)" w:date="2023-04-03T15:11:00Z">
        <w:r w:rsidR="00722F30">
          <w:t xml:space="preserve">ed </w:t>
        </w:r>
      </w:ins>
      <w:del w:id="36" w:author="Vermeent, P.C.S. (Stefan)" w:date="2023-04-03T15:11:00Z">
        <w:r w:rsidR="003D5A29" w:rsidDel="00722F30">
          <w:delText>-</w:delText>
        </w:r>
      </w:del>
      <w:r w:rsidR="003D5A29">
        <w:t>up with new theory development.</w:t>
      </w:r>
      <w:r w:rsidR="003D0736">
        <w:t xml:space="preserve"> Therefore, w</w:t>
      </w:r>
      <w:r w:rsidR="00590A9F">
        <w:t xml:space="preserve">e return to the map of cognitive </w:t>
      </w:r>
      <w:r w:rsidR="003D5A29">
        <w:t>abilities</w:t>
      </w:r>
      <w:r w:rsidR="00590A9F">
        <w:t xml:space="preserve"> that might be shaped by adversity and ask “what territory needs exploration and which areas may need re-mapping?” </w:t>
      </w:r>
    </w:p>
    <w:p w14:paraId="50EDA2BD" w14:textId="4DDA8D00" w:rsidR="00590A9F" w:rsidRDefault="00590A9F" w:rsidP="000C4E10">
      <w:pPr>
        <w:spacing w:line="480" w:lineRule="auto"/>
        <w:ind w:firstLine="720"/>
      </w:pPr>
      <w:commentRangeStart w:id="37"/>
      <w:r>
        <w:t>Rather</w:t>
      </w:r>
      <w:commentRangeEnd w:id="37"/>
      <w:r w:rsidR="00A5010F">
        <w:rPr>
          <w:rStyle w:val="CommentReference"/>
        </w:rPr>
        <w:commentReference w:id="37"/>
      </w:r>
      <w:r>
        <w:t xml:space="preserve"> than relying on confirmatory hypotheses to guide our design, we draw on the basic insights of adaptation-based research. </w:t>
      </w:r>
      <w:r w:rsidR="000C4E10">
        <w:t>There are two related features of a</w:t>
      </w:r>
      <w:r>
        <w:t xml:space="preserve">daptation-based </w:t>
      </w:r>
      <w:r w:rsidR="000C4E10">
        <w:t>work</w:t>
      </w:r>
      <w:r w:rsidR="003D0736">
        <w:t xml:space="preserve"> that guide the current work</w:t>
      </w:r>
      <w:r w:rsidR="000C4E10">
        <w:t>. First,</w:t>
      </w:r>
      <w:r>
        <w:t xml:space="preserve"> enhanced performance</w:t>
      </w:r>
      <w:r w:rsidR="000C4E10">
        <w:t xml:space="preserve"> </w:t>
      </w:r>
      <w:r w:rsidR="006A6D33">
        <w:t xml:space="preserve">tends to </w:t>
      </w:r>
      <w:r w:rsidR="000C4E10">
        <w:t xml:space="preserve">manifest within individuals. </w:t>
      </w:r>
      <w:r w:rsidR="003D5A29">
        <w:t xml:space="preserve">Second, adversity can shape performance by enhancing and reducing performance at the same time. For example, it can reduce general cognitive resources while also enhancing abilities that are essential in adverse environments. </w:t>
      </w:r>
      <w:r w:rsidRPr="0005435E">
        <w:t>Although commonly assumed, this assertion is rarely tested</w:t>
      </w:r>
      <w:r>
        <w:t>. This implies that, to detect enhancement, a variety of</w:t>
      </w:r>
      <w:r w:rsidR="000C4E10">
        <w:t xml:space="preserve"> ability</w:t>
      </w:r>
      <w:r>
        <w:t xml:space="preserve"> measure</w:t>
      </w:r>
      <w:r w:rsidR="000C4E10">
        <w:t>s</w:t>
      </w:r>
      <w:r>
        <w:t xml:space="preserve"> </w:t>
      </w:r>
      <w:r w:rsidR="000C4E10">
        <w:t>are needed</w:t>
      </w:r>
      <w:r>
        <w:t xml:space="preserve"> examine </w:t>
      </w:r>
      <w:r>
        <w:rPr>
          <w:i/>
          <w:iCs/>
        </w:rPr>
        <w:t>relative</w:t>
      </w:r>
      <w:r>
        <w:t xml:space="preserve"> performance differences.</w:t>
      </w:r>
      <w:r w:rsidR="000C4E10">
        <w:t xml:space="preserve"> </w:t>
      </w:r>
      <w:r w:rsidR="003D0736">
        <w:t>Therefore, we use</w:t>
      </w:r>
      <w:r w:rsidR="000C4E10">
        <w:t xml:space="preserve"> 1) </w:t>
      </w:r>
      <w:r w:rsidR="003D0736">
        <w:t xml:space="preserve">a </w:t>
      </w:r>
      <w:r w:rsidR="000C4E10">
        <w:t>within person designs and 2) test a wide variety of abilities</w:t>
      </w:r>
      <w:r w:rsidR="003D0736">
        <w:t>.</w:t>
      </w:r>
    </w:p>
    <w:p w14:paraId="1E262892" w14:textId="3A080C51" w:rsidR="000B4620" w:rsidRDefault="003D5A29" w:rsidP="003D0736">
      <w:pPr>
        <w:spacing w:line="480" w:lineRule="auto"/>
        <w:ind w:firstLine="720"/>
      </w:pPr>
      <w:r>
        <w:t xml:space="preserve">To carefully examine and interpret data in </w:t>
      </w:r>
      <w:ins w:id="38" w:author="Vermeent, P.C.S. (Stefan)" w:date="2023-04-03T15:16:00Z">
        <w:r w:rsidR="00A5010F">
          <w:t xml:space="preserve">a </w:t>
        </w:r>
      </w:ins>
      <w:r>
        <w:t>principled exploration, it is helpful to develop</w:t>
      </w:r>
      <w:r w:rsidR="000C4E10">
        <w:t xml:space="preserve"> </w:t>
      </w:r>
      <w:r w:rsidR="006A6D33">
        <w:t xml:space="preserve">inferential and statistical </w:t>
      </w:r>
      <w:r w:rsidR="000C4E10">
        <w:t xml:space="preserve">criteria. For example, rather </w:t>
      </w:r>
      <w:ins w:id="39" w:author="Vermeent, P.C.S. (Stefan)" w:date="2023-04-03T15:16:00Z">
        <w:r w:rsidR="00A5010F">
          <w:t xml:space="preserve">than </w:t>
        </w:r>
      </w:ins>
      <w:r w:rsidR="000C4E10">
        <w:t xml:space="preserve">using adaptive-logic to predict </w:t>
      </w:r>
      <w:r w:rsidR="000C4E10">
        <w:rPr>
          <w:i/>
          <w:iCs/>
        </w:rPr>
        <w:t xml:space="preserve">which </w:t>
      </w:r>
      <w:r w:rsidR="000C4E10">
        <w:t>abilities are enhanced</w:t>
      </w:r>
      <w:r w:rsidR="003D0736">
        <w:t xml:space="preserve"> or reduced</w:t>
      </w:r>
      <w:r w:rsidR="000C4E10">
        <w:t xml:space="preserve">, </w:t>
      </w:r>
      <w:r w:rsidR="003D0736">
        <w:t xml:space="preserve">we </w:t>
      </w:r>
      <w:r>
        <w:t>can ask</w:t>
      </w:r>
      <w:r w:rsidR="003D0736">
        <w:t xml:space="preserve"> </w:t>
      </w:r>
      <w:r w:rsidR="000C4E10">
        <w:t xml:space="preserve">what criteria are needed for </w:t>
      </w:r>
      <w:r>
        <w:t xml:space="preserve">evaluating and interpreting </w:t>
      </w:r>
      <w:r w:rsidR="000C4E10">
        <w:t>different data patterns?</w:t>
      </w:r>
      <w:r w:rsidR="003D0736">
        <w:t xml:space="preserve"> In addition,</w:t>
      </w:r>
      <w:r w:rsidR="000C4E10">
        <w:t xml:space="preserve"> research typically focuses on comparing reduced versus enhanced test performance, but some abilities might remain ‘intact’ (unaffected) by exposure to adversity </w:t>
      </w:r>
      <w:r w:rsidR="000C4E10">
        <w:fldChar w:fldCharType="begin"/>
      </w:r>
      <w:r w:rsidR="000C4E10">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0C4E10">
        <w:fldChar w:fldCharType="separate"/>
      </w:r>
      <w:r w:rsidR="000C4E10">
        <w:rPr>
          <w:noProof/>
        </w:rPr>
        <w:t>(Frankenhuis, Young, et al., 2020)</w:t>
      </w:r>
      <w:r w:rsidR="000C4E10">
        <w:fldChar w:fldCharType="end"/>
      </w:r>
      <w:r w:rsidR="000C4E10">
        <w:t xml:space="preserve">. </w:t>
      </w:r>
      <w:r w:rsidR="00590A9F">
        <w:t xml:space="preserve">We know little about the intact </w:t>
      </w:r>
      <w:r w:rsidR="00917A14">
        <w:t>abilities</w:t>
      </w:r>
      <w:r w:rsidR="00590A9F">
        <w:t xml:space="preserve"> of people exposed to adversity. We also know little about the drivers of </w:t>
      </w:r>
      <w:r w:rsidR="000C4E10">
        <w:lastRenderedPageBreak/>
        <w:t>reduced</w:t>
      </w:r>
      <w:r w:rsidR="00590A9F">
        <w:t xml:space="preserve"> performance on broad and generic measures of ability. </w:t>
      </w:r>
      <w:r w:rsidR="000C4E10">
        <w:t xml:space="preserve">For example, deficit </w:t>
      </w:r>
      <w:r w:rsidR="00590A9F">
        <w:t xml:space="preserve">approaches have collapsed many abilities into composites and find that adversity exposure </w:t>
      </w:r>
      <w:r w:rsidR="000C4E10">
        <w:t>reduces</w:t>
      </w:r>
      <w:r w:rsidR="00590A9F">
        <w:t xml:space="preserve"> performance</w:t>
      </w:r>
      <w:r w:rsidR="000C4E10">
        <w:t>. However, one possibility is that</w:t>
      </w:r>
      <w:r w:rsidR="00590A9F">
        <w:t xml:space="preserve"> </w:t>
      </w:r>
      <w:r w:rsidR="000C4E10">
        <w:t>a</w:t>
      </w:r>
      <w:r w:rsidR="00590A9F">
        <w:t xml:space="preserve"> smaller set of </w:t>
      </w:r>
      <w:r w:rsidR="000C4E10">
        <w:t>specific abilities</w:t>
      </w:r>
      <w:r w:rsidR="00590A9F">
        <w:t xml:space="preserve"> </w:t>
      </w:r>
      <w:r w:rsidR="000C4E10">
        <w:t>are</w:t>
      </w:r>
      <w:r w:rsidR="00590A9F">
        <w:t xml:space="preserve"> drivin</w:t>
      </w:r>
      <w:r w:rsidR="000C4E10">
        <w:t>g</w:t>
      </w:r>
      <w:r w:rsidR="00590A9F">
        <w:t xml:space="preserve"> effects.</w:t>
      </w:r>
      <w:r w:rsidR="00917A14">
        <w:t xml:space="preserve"> In total, there is still much to learn about the map of adversity shape cognitive abilities, and we argue principled exploration can complement confirmatory research in drawing this </w:t>
      </w:r>
      <w:commentRangeStart w:id="40"/>
      <w:r w:rsidR="00917A14">
        <w:t>map</w:t>
      </w:r>
      <w:commentRangeEnd w:id="40"/>
      <w:r w:rsidR="008B3CA8">
        <w:rPr>
          <w:rStyle w:val="CommentReference"/>
        </w:rPr>
        <w:commentReference w:id="40"/>
      </w:r>
      <w:r w:rsidR="00917A14">
        <w:t>.</w:t>
      </w:r>
    </w:p>
    <w:p w14:paraId="4E39EC5F" w14:textId="70907FA3" w:rsidR="003D0736" w:rsidRDefault="003D0736" w:rsidP="003D0736">
      <w:pPr>
        <w:spacing w:line="480" w:lineRule="auto"/>
        <w:ind w:firstLine="720"/>
        <w:jc w:val="center"/>
        <w:rPr>
          <w:b/>
          <w:bCs/>
        </w:rPr>
      </w:pPr>
      <w:r w:rsidRPr="003D0736">
        <w:rPr>
          <w:b/>
          <w:bCs/>
        </w:rPr>
        <w:t>Current Study</w:t>
      </w:r>
      <w:r w:rsidR="00917A14">
        <w:rPr>
          <w:b/>
          <w:bCs/>
        </w:rPr>
        <w:t xml:space="preserve">: Inferential and </w:t>
      </w:r>
      <w:r w:rsidR="006A6D33">
        <w:rPr>
          <w:b/>
          <w:bCs/>
        </w:rPr>
        <w:t>Statistical</w:t>
      </w:r>
      <w:r w:rsidRPr="003D0736">
        <w:rPr>
          <w:b/>
          <w:bCs/>
        </w:rPr>
        <w:t xml:space="preserve"> Criteria</w:t>
      </w:r>
    </w:p>
    <w:p w14:paraId="67E2E18E" w14:textId="0701B528" w:rsidR="003D5A29" w:rsidRDefault="003D0736" w:rsidP="003D5A29">
      <w:pPr>
        <w:spacing w:line="480" w:lineRule="auto"/>
        <w:ind w:firstLine="720"/>
      </w:pPr>
      <w:r>
        <w:t xml:space="preserve">Here, we conduct a principled exploration of the </w:t>
      </w:r>
      <w:commentRangeStart w:id="41"/>
      <w:r>
        <w:t xml:space="preserve">cognitive abilities </w:t>
      </w:r>
      <w:commentRangeEnd w:id="41"/>
      <w:r w:rsidR="00832772">
        <w:rPr>
          <w:rStyle w:val="CommentReference"/>
        </w:rPr>
        <w:commentReference w:id="41"/>
      </w:r>
      <w:r>
        <w:t xml:space="preserve">shaped by adversity. To do so, we analyze data from the </w:t>
      </w:r>
      <w:r w:rsidRPr="003D0736">
        <w:rPr>
          <w:bCs/>
          <w:iCs/>
        </w:rPr>
        <w:t>Study of Early Childcare and Youth Development (</w:t>
      </w:r>
      <w:hyperlink r:id="rId11" w:history="1">
        <w:r w:rsidRPr="003D0736">
          <w:rPr>
            <w:rStyle w:val="Hyperlink"/>
            <w:bCs/>
            <w:iCs/>
          </w:rPr>
          <w:t>SECCYD</w:t>
        </w:r>
      </w:hyperlink>
      <w:r w:rsidRPr="003D0736">
        <w:rPr>
          <w:bCs/>
          <w:iCs/>
        </w:rPr>
        <w:t>)</w:t>
      </w:r>
      <w:r>
        <w:t xml:space="preserve"> to examine how</w:t>
      </w:r>
      <w:r w:rsidR="003D5A29">
        <w:t xml:space="preserve"> </w:t>
      </w:r>
      <w:r>
        <w:t>adversity</w:t>
      </w:r>
      <w:r w:rsidR="003D5A29">
        <w:t xml:space="preserve"> </w:t>
      </w:r>
      <w:r>
        <w:t>shape within</w:t>
      </w:r>
      <w:r w:rsidR="003D5A29">
        <w:t>-</w:t>
      </w:r>
      <w:r>
        <w:t xml:space="preserve">person performance on </w:t>
      </w:r>
      <w:r w:rsidRPr="0005435E">
        <w:t xml:space="preserve">ten </w:t>
      </w:r>
      <w:r>
        <w:t>abilities</w:t>
      </w:r>
      <w:r w:rsidRPr="0005435E">
        <w:t xml:space="preserve"> in the Woodcock Johnson Cognitive and Achievement test battery</w:t>
      </w:r>
      <w:r w:rsidR="003D5A29">
        <w:t xml:space="preserve"> </w:t>
      </w:r>
      <w:r w:rsidR="003D5A29">
        <w:fldChar w:fldCharType="begin"/>
      </w:r>
      <w:r w:rsidR="003D5A29">
        <w:instrText xml:space="preserve"> ADDIN ZOTERO_ITEM CSL_CITATION {"citationID":"Bg1VnPPU","properties":{"formattedCitation":"(Woodcock, 1990; Woodcock et al., 1990)","plainCitation":"(Woodcock, 1990; Woodcock et al., 1990)","noteIndex":0},"citationItems":[{"id":1037,"uris":["http://zotero.org/users/2628991/items/3J74GZ4F"],"itemData":{"id":1037,"type":"article-journal","abstract":"The WJ-R provides a wide age range and comprehensive set of cognitive measures. A major interpretation feature of the battery is the provision of eight factor scores, each based on two measures. The theoretical basis for the tests is founded in Gf-Gc theory, work that is often associated with Raymond Cattell and John Horn, although other scholars think and write about intelligence in a similar vein. This report is a brief review of the theory followed by the results of several factor analytic studies. Nine data sets drawn from the 1977 and 1989 norming and concurrent validity studies have been analyzed. In the concurrent studies, the WJ-R cognitive tests were administered in conjunction with other major batteries including the K-ABC, the SB-IV, the WISC-R, and the WAIS-R. Altogether, 15 sets of exploratory and confirmatory factor analyses that included a total of 68 variables were completed. The results of all studies provide support for the WJ-R eight-factor model of Gf-Gc theory. As a byproduct of the procedure, comparative information was observed for the congruence of other cognitive batteries to the Gf-Gc theory. It is suggested that the other cognitive batteries often have been underfactored, which has led to misinterpretation of their factorial structures. This report demonstrates the need for factor analytic studies in which the set of variables is not constrained to the limited set of subtests that have been published together as a battery. It is indicated that the set of variables to be included in a factor study must include enough breadth and depth of markers to ensure that the presence of all major factor effects can be identified.","container-title":"Journal of Psychoeducational Assessment","DOI":"10/ft7mjn","ISSN":"0734-2829","issue":"3","language":"en","note":"publisher: SAGE Publications Inc","page":"231-258","source":"SAGE Journals","title":"Theoretical Foundations of the Wj-R Measures of Cognitive Ability","volume":"8","author":[{"family":"Woodcock","given":"Richard W."}],"issued":{"date-parts":[["1990",9,1]]},"citation-key":"woodcock1990"}},{"id":1038,"uris":["http://zotero.org/users/2628991/items/8X65BSE7"],"itemData":{"id":1038,"type":"book","abstract":"A wide-range, comprehensive set of individually administered tests for measuring cognitive abilities, scholastic aptitudes, and achievement. A revised and expanded version of the 1977 Woodcock-Johnson","event-place":"Allen, TX","language":"eng","note":"OCLC: 25844957","number-of-pages":"2","publisher":"DLM Teaching Resources","publisher-place":"Allen, TX","source":"Open WorldCat","title":"Woodcock-Johnson psycho-educational battery-- revised","author":[{"family":"Woodcock","given":"Richard W."},{"family":"Johnson","given":"M. Bonner"},{"family":"Mather","given":"Nancy"}],"issued":{"date-parts":[["1990"]]},"citation-key":"woodcock1990a"}}],"schema":"https://github.com/citation-style-language/schema/raw/master/csl-citation.json"} </w:instrText>
      </w:r>
      <w:r w:rsidR="003D5A29">
        <w:fldChar w:fldCharType="separate"/>
      </w:r>
      <w:r w:rsidR="003D5A29">
        <w:rPr>
          <w:noProof/>
        </w:rPr>
        <w:t>(Woodcock, 1990; Woodcock et al., 1990)</w:t>
      </w:r>
      <w:r w:rsidR="003D5A29">
        <w:fldChar w:fldCharType="end"/>
      </w:r>
      <w:r>
        <w:t xml:space="preserve">. </w:t>
      </w:r>
      <w:r w:rsidRPr="003D0736">
        <w:t xml:space="preserve">We </w:t>
      </w:r>
      <w:r w:rsidR="006A6D33">
        <w:t>selected adversity measures that tap two constructs</w:t>
      </w:r>
      <w:r w:rsidRPr="003D0736">
        <w:t>: environmental harshness and unpredictability.</w:t>
      </w:r>
      <w:r>
        <w:t xml:space="preserve"> We focus on these </w:t>
      </w:r>
      <w:r w:rsidR="006A6D33">
        <w:t>constructs</w:t>
      </w:r>
      <w:r>
        <w:t xml:space="preserve"> because they feature </w:t>
      </w:r>
      <w:del w:id="42" w:author="Vermeent, P.C.S. (Stefan)" w:date="2023-04-03T15:29:00Z">
        <w:r w:rsidDel="00884486">
          <w:delText xml:space="preserve">many </w:delText>
        </w:r>
      </w:del>
      <w:ins w:id="43" w:author="Vermeent, P.C.S. (Stefan)" w:date="2023-04-03T15:29:00Z">
        <w:r w:rsidR="00884486">
          <w:t xml:space="preserve">often </w:t>
        </w:r>
      </w:ins>
      <w:r>
        <w:t xml:space="preserve">in adaptation-based </w:t>
      </w:r>
      <w:r w:rsidR="003D5A29">
        <w:t>research</w:t>
      </w:r>
      <w:r>
        <w:t xml:space="preserve"> on cognitive abilities</w:t>
      </w:r>
      <w:r w:rsidR="00657ECE">
        <w:t xml:space="preserve">, </w:t>
      </w:r>
      <w:commentRangeStart w:id="44"/>
      <w:r w:rsidR="00657ECE">
        <w:t xml:space="preserve">both conceptual and empirical </w:t>
      </w:r>
      <w:commentRangeEnd w:id="44"/>
      <w:r w:rsidR="00767F96">
        <w:rPr>
          <w:rStyle w:val="CommentReference"/>
        </w:rPr>
        <w:commentReference w:id="44"/>
      </w:r>
      <w:r w:rsidR="00657ECE">
        <w:fldChar w:fldCharType="begin"/>
      </w:r>
      <w:r w:rsidR="00657ECE">
        <w:instrText xml:space="preserve"> ADDIN ZOTERO_ITEM CSL_CITATION {"citationID":"ciqRzzHZ","properties":{"formattedCitation":"(Ellis et al., 2017, 2020; Fields et al., 2021; Frankenhuis, Young, et al., 2020; Mittal et al., 2015; Young et al., 2018, 2022)","plainCitation":"(Ellis et al., 2017, 2020; Fields et al., 2021; Frankenhuis, Young, et al., 2020; Mittal et al., 2015; Young et al., 2018, 2022)","noteIndex":0},"citationItems":[{"id":849,"uris":["http://zotero.org/users/2628991/items/S2L88GYW"],"itemData":{"id":849,"type":"article-journal","abstract":"How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57ECE">
        <w:fldChar w:fldCharType="separate"/>
      </w:r>
      <w:r w:rsidR="00657ECE">
        <w:rPr>
          <w:noProof/>
        </w:rPr>
        <w:t>(Ellis et al., 2017, 2020; Fields et al., 2021; Frankenhuis, Young, et al., 2020; Mittal et al., 2015; Young et al., 2018, 2022)</w:t>
      </w:r>
      <w:r w:rsidR="00657ECE">
        <w:fldChar w:fldCharType="end"/>
      </w:r>
      <w:r>
        <w:t xml:space="preserve">. </w:t>
      </w:r>
    </w:p>
    <w:p w14:paraId="2B9C1459" w14:textId="19EDAF40" w:rsidR="006A6D33" w:rsidRDefault="003D5A29" w:rsidP="003D5A29">
      <w:pPr>
        <w:spacing w:line="480" w:lineRule="auto"/>
        <w:ind w:firstLine="720"/>
      </w:pPr>
      <w:commentRangeStart w:id="45"/>
      <w:r>
        <w:t>In</w:t>
      </w:r>
      <w:commentRangeEnd w:id="45"/>
      <w:r w:rsidR="00896BF0">
        <w:rPr>
          <w:rStyle w:val="CommentReference"/>
        </w:rPr>
        <w:commentReference w:id="45"/>
      </w:r>
      <w:r w:rsidR="003D0736" w:rsidRPr="003D0736">
        <w:t xml:space="preserve"> the literature, and in these data specifically, there have been different approaches to measuring </w:t>
      </w:r>
      <w:del w:id="46" w:author="Vermeent, P.C.S. (Stefan)" w:date="2023-04-03T15:35:00Z">
        <w:r w:rsidR="003D0736" w:rsidRPr="003D0736" w:rsidDel="00767F96">
          <w:delText>them</w:delText>
        </w:r>
        <w:r w:rsidR="003D0736" w:rsidDel="00767F96">
          <w:delText xml:space="preserve"> </w:delText>
        </w:r>
      </w:del>
      <w:ins w:id="47" w:author="Vermeent, P.C.S. (Stefan)" w:date="2023-04-03T15:35:00Z">
        <w:r w:rsidR="00767F96">
          <w:t xml:space="preserve">adversity </w:t>
        </w:r>
      </w:ins>
      <w:r w:rsidR="003D0736">
        <w:fldChar w:fldCharType="begin"/>
      </w:r>
      <w:r w:rsidR="003D0736">
        <w:instrText xml:space="preserve"> ADDIN ZOTERO_ITEM CSL_CITATION {"citationID":"fDmXzAf9","properties":{"formattedCitation":"(Belsky et al., 2012; Hartman et al., 2018; Li et al., 2018)","plainCitation":"(Belsky et al., 2012; Hartman et al., 2018; Li et al., 2018)","noteIndex":0},"citationItems":[{"id":210,"uris":["http://zotero.org/users/2628991/items/KHGSM8GI"],"itemData":{"id":210,"type":"article-journal","container-title":"Developmental Psychology","DOI":"10/b7r3m4","ISSN":"1939-0599, 0012-1649","issue":"3","language":"en","page":"662-673","source":"CrossRef","title":"Beyond cumulative risk: Distinguishing harshness and unpredictability as determinants of parenting and early life history strategy.","title-short":"Beyond cumulative risk","volume":"48","author":[{"family":"Belsky","given":"Jay"},{"family":"Schlomer","given":"Gabriel L."},{"family":"Ellis","given":"Bruce J."}],"issued":{"date-parts":[["2012"]]},"citation-key":"belsky2012"}},{"id":1042,"uris":["http://zotero.org/users/2628991/items/C2WG6YIZ"],"itemData":{"id":1042,"type":"article-journal","abstract":"To illuminate which features of an unpredictable environment early in life best forecast adolescent and adult functioning, data from two longitudinal studies were examined. After decomposing a composite unpredictability construct found to predict later development, results of both studies revealed that paternal transitions predicted outcomes more consistently and strongly than did residential or occupational changes across the first 5 years of a child's life. These results derive from analyses of the NICHD Study of Early Child Care and Youth Development, which included diverse families from 10 different sites in the United States, and from the Minnesota Longitudinal Study of Risk and Adaptation, whose participants came from one site, were disproportionately economically disadvantaged, and were enrolled 15 years earlier than the NICHD Study sample. The finding that results from both studies are consistent with evolutionary, life history thinking regarding the importance of males in children's lives makes this general, cross-study replication noteworthy.","container-title":"Development and Psychopathology","DOI":"10/gjqzzj","ISSN":"0954-5794, 1469-2198","issue":"4","language":"en","note":"publisher: Cambridge University Press","page":"1321-1332","source":"Cambridge University Press","title":"Decomposing environmental unpredictability in forecasting adolescent and young adult development: A two-sample study","title-short":"Decomposing environmental unpredictability in forecasting adolescent and young adult development","volume":"30","author":[{"family":"Hartman","given":"Sarah"},{"family":"Sung","given":"Sooyeon"},{"family":"Simpson","given":"Jeffry A."},{"family":"Schlomer","given":"Gabriel L."},{"family":"Belsky","given":"Jay"}],"issued":{"date-parts":[["2018",10]]},"citation-key":"hartman2018a"}},{"id":694,"uris":["http://zotero.org/users/2628991/items/7VGIZ36D"],"itemData":{"id":694,"type":"article-journal","abstract":"This research investigates whether and how two fundamental environmental factors-harshness and unpredictability-interact in regulating child and adolescent development, informed by life-history theory and drawing on data from the National Institute of Child Health &amp; Human Development Study of Early Child Care and Youth Development (N = 1,364). Early life harshness was operationalized as the typical level of family income-to-needs based on six repeated measurements across the first 4.5 years of life and early life unpredictability as random variation using the same family income measurements. Results revealed that children functioned most competently in the social and academic domain as kindergarteners when exposed to low environmental harshness and low unpredictability and least competently when they experienced high harshness and low unpredictability. The same interaction pattern emerged in adolescence in forecasting cognitive-academic competence and sexual behavior. Findings are discussed in terms of how reliable and unreliable environmental cues shape developmental trajectories.","container-title":"Developmental Psychology","DOI":"10/gfmd6w","ISSN":"0012-1649","issue":"11","journalAbbreviation":"Dev. Psychol.","language":"English","note":"WOS:000448187100009","page":"2101-2112","source":"Web of Science","title":"Interactive Effects of Early-Life Income Harshness and Unpredictability on Children's Socioemotional and Academic Functioning in Kindergarten and Adolescence","volume":"54","author":[{"family":"Li","given":"Zhi"},{"family":"Liu","given":"Siwei"},{"family":"Hartman","given":"Sarah"},{"family":"Belsky","given":"Jay"}],"issued":{"date-parts":[["2018",11]]},"citation-key":"li2018"}}],"schema":"https://github.com/citation-style-language/schema/raw/master/csl-citation.json"} </w:instrText>
      </w:r>
      <w:r w:rsidR="003D0736">
        <w:fldChar w:fldCharType="separate"/>
      </w:r>
      <w:r w:rsidR="003D0736">
        <w:rPr>
          <w:noProof/>
        </w:rPr>
        <w:t>(Belsky et al., 2012; Hartman et al., 2018; Li et al., 2018)</w:t>
      </w:r>
      <w:r w:rsidR="003D0736">
        <w:fldChar w:fldCharType="end"/>
      </w:r>
      <w:r w:rsidR="003D0736" w:rsidRPr="003D0736">
        <w:t>.</w:t>
      </w:r>
      <w:r w:rsidR="003D0736">
        <w:t xml:space="preserve"> For example,</w:t>
      </w:r>
      <w:ins w:id="48" w:author="Vermeent, P.C.S. (Stefan)" w:date="2023-04-03T15:35:00Z">
        <w:r w:rsidR="00EF49E4">
          <w:t xml:space="preserve"> unpredictability </w:t>
        </w:r>
        <w:r w:rsidR="008561AC">
          <w:t>h</w:t>
        </w:r>
      </w:ins>
      <w:ins w:id="49" w:author="Vermeent, P.C.S. (Stefan)" w:date="2023-04-03T15:36:00Z">
        <w:r w:rsidR="008561AC">
          <w:t xml:space="preserve">as been measured by some through paternal transitions, residential changes, and job changes (Belsky, et al., 2012) and through </w:t>
        </w:r>
        <w:r w:rsidR="004B76F1">
          <w:t>residual variances in income-to-needs ratios over time by others (Li</w:t>
        </w:r>
      </w:ins>
      <w:ins w:id="50" w:author="Vermeent, P.C.S. (Stefan)" w:date="2023-04-03T15:37:00Z">
        <w:r w:rsidR="004B76F1">
          <w:t>, et al., 2018).</w:t>
        </w:r>
      </w:ins>
      <w:r w:rsidR="003D0736">
        <w:t xml:space="preserve"> </w:t>
      </w:r>
      <w:del w:id="51" w:author="Vermeent, P.C.S. (Stefan)" w:date="2023-04-03T15:37:00Z">
        <w:r w:rsidR="003D0736" w:rsidDel="004B76F1">
          <w:delText xml:space="preserve">for unpredictability, whereas Belsky and colleagues </w:delText>
        </w:r>
        <w:r w:rsidR="003D0736" w:rsidDel="004B76F1">
          <w:fldChar w:fldCharType="begin"/>
        </w:r>
        <w:r w:rsidR="003D0736" w:rsidDel="004B76F1">
          <w:delInstrText xml:space="preserve"> ADDIN ZOTERO_ITEM CSL_CITATION {"citationID":"INdOvzJK","properties":{"formattedCitation":"(2012)","plainCitation":"(2012)","noteIndex":0},"citationItems":[{"id":210,"uris":["http://zotero.org/users/2628991/items/KHGSM8GI"],"itemData":{"id":210,"type":"article-journal","container-title":"Developmental Psychology","DOI":"10/b7r3m4","ISSN":"1939-0599, 0012-1649","issue":"3","language":"en","page":"662-673","source":"CrossRef","title":"Beyond cumulative risk: Distinguishing harshness and unpredictability as determinants of parenting and early life history strategy.","title-short":"Beyond cumulative risk","volume":"48","author":[{"family":"Belsky","given":"Jay"},{"family":"Schlomer","given":"Gabriel L."},{"family":"Ellis","given":"Bruce J."}],"issued":{"date-parts":[["2012"]]},"citation-key":"belsky2012"},"label":"page","suppress-author":true}],"schema":"https://github.com/citation-style-language/schema/raw/master/csl-citation.json"} </w:delInstrText>
        </w:r>
        <w:r w:rsidR="003D0736" w:rsidDel="004B76F1">
          <w:fldChar w:fldCharType="separate"/>
        </w:r>
        <w:r w:rsidR="003D0736" w:rsidDel="004B76F1">
          <w:rPr>
            <w:noProof/>
          </w:rPr>
          <w:delText>(2012)</w:delText>
        </w:r>
        <w:r w:rsidR="003D0736" w:rsidDel="004B76F1">
          <w:fldChar w:fldCharType="end"/>
        </w:r>
        <w:r w:rsidR="003D0736" w:rsidDel="004B76F1">
          <w:delText xml:space="preserve"> measured paternal transitions, residential changes, and parental job changes, Li and colleagues </w:delText>
        </w:r>
        <w:r w:rsidR="003D0736" w:rsidDel="004B76F1">
          <w:fldChar w:fldCharType="begin"/>
        </w:r>
        <w:r w:rsidR="003D0736" w:rsidDel="004B76F1">
          <w:delInstrText xml:space="preserve"> ADDIN ZOTERO_ITEM CSL_CITATION {"citationID":"d2UcEk1a","properties":{"formattedCitation":"(2018)","plainCitation":"(2018)","noteIndex":0},"citationItems":[{"id":694,"uris":["http://zotero.org/users/2628991/items/7VGIZ36D"],"itemData":{"id":694,"type":"article-journal","abstract":"This research investigates whether and how two fundamental environmental factors-harshness and unpredictability-interact in regulating child and adolescent development, informed by life-history theory and drawing on data from the National Institute of Child Health &amp; Human Development Study of Early Child Care and Youth Development (N = 1,364). Early life harshness was operationalized as the typical level of family income-to-needs based on six repeated measurements across the first 4.5 years of life and early life unpredictability as random variation using the same family income measurements. Results revealed that children functioned most competently in the social and academic domain as kindergarteners when exposed to low environmental harshness and low unpredictability and least competently when they experienced high harshness and low unpredictability. The same interaction pattern emerged in adolescence in forecasting cognitive-academic competence and sexual behavior. Findings are discussed in terms of how reliable and unreliable environmental cues shape developmental trajectories.","container-title":"Developmental Psychology","DOI":"10/gfmd6w","ISSN":"0012-1649","issue":"11","journalAbbreviation":"Dev. Psychol.","language":"English","note":"WOS:000448187100009","page":"2101-2112","source":"Web of Science","title":"Interactive Effects of Early-Life Income Harshness and Unpredictability on Children's Socioemotional and Academic Functioning in Kindergarten and Adolescence","volume":"54","author":[{"family":"Li","given":"Zhi"},{"family":"Liu","given":"Siwei"},{"family":"Hartman","given":"Sarah"},{"family":"Belsky","given":"Jay"}],"issued":{"date-parts":[["2018",11]]},"citation-key":"li2018"},"label":"page","suppress-author":true}],"schema":"https://github.com/citation-style-language/schema/raw/master/csl-citation.json"} </w:delInstrText>
        </w:r>
        <w:r w:rsidR="003D0736" w:rsidDel="004B76F1">
          <w:fldChar w:fldCharType="separate"/>
        </w:r>
        <w:r w:rsidR="003D0736" w:rsidDel="004B76F1">
          <w:rPr>
            <w:noProof/>
          </w:rPr>
          <w:delText>(2018)</w:delText>
        </w:r>
        <w:r w:rsidR="003D0736" w:rsidDel="004B76F1">
          <w:fldChar w:fldCharType="end"/>
        </w:r>
        <w:r w:rsidR="003D0736" w:rsidRPr="003D0736" w:rsidDel="004B76F1">
          <w:delText xml:space="preserve"> </w:delText>
        </w:r>
        <w:r w:rsidR="003D0736" w:rsidDel="004B76F1">
          <w:delText xml:space="preserve">calculated residual variances in income-to-needs ratios over time. </w:delText>
        </w:r>
      </w:del>
      <w:r w:rsidR="006A6D33">
        <w:t>T</w:t>
      </w:r>
      <w:r w:rsidR="003D0736" w:rsidRPr="003D0736">
        <w:t xml:space="preserve">here are also other, </w:t>
      </w:r>
      <w:commentRangeStart w:id="52"/>
      <w:r w:rsidR="003D0736" w:rsidRPr="003D0736">
        <w:t xml:space="preserve">unexplored </w:t>
      </w:r>
      <w:commentRangeEnd w:id="52"/>
      <w:r w:rsidR="00654F7E">
        <w:rPr>
          <w:rStyle w:val="CommentReference"/>
        </w:rPr>
        <w:commentReference w:id="52"/>
      </w:r>
      <w:r w:rsidR="003D0736" w:rsidRPr="003D0736">
        <w:t xml:space="preserve">ways to capture </w:t>
      </w:r>
      <w:r w:rsidR="00F4558E">
        <w:t>harshness and unpredictability</w:t>
      </w:r>
      <w:r w:rsidR="003D0736" w:rsidRPr="003D0736">
        <w:t xml:space="preserve">. </w:t>
      </w:r>
      <w:r w:rsidR="003D0736">
        <w:t>In addition to previously used measures, w</w:t>
      </w:r>
      <w:r w:rsidR="003D0736" w:rsidRPr="003D0736">
        <w:t xml:space="preserve">e leverage data from the </w:t>
      </w:r>
      <w:r w:rsidR="003D0736">
        <w:t xml:space="preserve">1990 </w:t>
      </w:r>
      <w:r w:rsidR="003D0736" w:rsidRPr="003D0736">
        <w:t>Census about the broader ecological context</w:t>
      </w:r>
      <w:r w:rsidR="00657ECE">
        <w:t xml:space="preserve">, which has been used to </w:t>
      </w:r>
      <w:r w:rsidR="00F4558E">
        <w:t>measure the</w:t>
      </w:r>
      <w:r w:rsidR="00657ECE">
        <w:t xml:space="preserve"> neighborhood context in the SECCYD previously </w:t>
      </w:r>
      <w:r w:rsidR="00657ECE">
        <w:fldChar w:fldCharType="begin"/>
      </w:r>
      <w:r w:rsidR="00657ECE">
        <w:instrText xml:space="preserve"> ADDIN ZOTERO_ITEM CSL_CITATION {"citationID":"KSDwfyl2","properties":{"formattedCitation":"(Bleil, Appelhans, et al., 2021; Bleil, Spieker, et al., 2021)","plainCitation":"(Bleil, Appelhans, et al., 2021; Bleil, Spieker, et al., 2021)","noteIndex":0},"citationItems":[{"id":1052,"uris":["http://zotero.org/users/2628991/items/WJGF48D7"],"itemData":{"id":1052,"type":"article-journal","abstract":"The COVID-19 pandemic is a crisis unprecedented in its size and scope. Yet studies of resilience suggest most individuals will successfully negotiate this challenge and some may even experience growth and positive change. Some evidence suggests that the capacity to enact positive change in the face of adversity may be shaped by early life experiences.","container-title":"BMC Psychology","DOI":"10/gk5dzv","ISSN":"2050-7283","issue":"1","journalAbbreviation":"BMC Psychology","page":"83","source":"BioMed Central","title":"Early life predictors of positive change during the coronavirus disease pandemic","volume":"9","author":[{"family":"Bleil","given":"Maria E."},{"family":"Appelhans","given":"Bradley M."},{"family":"Thomas","given":"Alexis S."},{"family":"Gregorich","given":"Steven E."},{"family":"Marquez","given":"Neal"},{"family":"Roisman","given":"Glenn I."},{"family":"Booth-LaForce","given":"Cathryn"},{"family":"Crowder","given":"Kyle"}],"issued":{"date-parts":[["2021",5,18]]},"citation-key":"bleil2021b"}},{"id":1029,"uris":["http://zotero.org/users/2628991/items/FP29C9W5"],"itemData":{"id":1029,"type":"article-journal","container-title":"Journal of pediatric psychology","issue":"1","note":"publisher: Oxford Academic","page":"36–48","source":"Google Scholar","title":"Early life adversity and pubertal timing: implications for cardiometabolic health","title-short":"Early life adversity and pubertal timing","volume":"46","author":[{"family":"Bleil","given":"Maria E."},{"family":"Spieker","given":"Susan J."},{"family":"Gregorich","given":"Steven E."},{"family":"Thomas","given":"Alexis S."},{"family":"Hiatt","given":"Robert A."},{"family":"Appelhans","given":"Bradley M."},{"family":"Roisman","given":"Glenn I."},{"family":"Booth-LaForce","given":"Cathryn"}],"issued":{"date-parts":[["2021"]]},"citation-key":"bleil2021"}}],"schema":"https://github.com/citation-style-language/schema/raw/master/csl-citation.json"} </w:instrText>
      </w:r>
      <w:r w:rsidR="00657ECE">
        <w:fldChar w:fldCharType="separate"/>
      </w:r>
      <w:r w:rsidR="00657ECE">
        <w:rPr>
          <w:noProof/>
        </w:rPr>
        <w:t>(Bleil, Appelhans, et al., 2021; Bleil, Spieker, et al., 2021)</w:t>
      </w:r>
      <w:r w:rsidR="00657ECE">
        <w:fldChar w:fldCharType="end"/>
      </w:r>
      <w:r w:rsidR="003D0736">
        <w:t xml:space="preserve">. We aggregate Census block-level household income, poverty levels, unemployment, rental </w:t>
      </w:r>
      <w:r w:rsidR="003D0736">
        <w:lastRenderedPageBreak/>
        <w:t xml:space="preserve">housing, and income inequality statistics. </w:t>
      </w:r>
      <w:r w:rsidR="006A6D33">
        <w:t>Here, we retain more narrow labels for each adversity measure. Specifically, with respect to harshness related variables, we measure income-to-needs and neighborhood disadvantage</w:t>
      </w:r>
      <w:r>
        <w:t>, a composite of the above Census-based neighborhood variables</w:t>
      </w:r>
      <w:r w:rsidR="006A6D33">
        <w:t>. With respect to unpredictability, we measure family transitions (paternal transitions, residential changes, and parental job changes), income-to-needs variability (standard deviation in income-to-needs over time), and neighborhood disadvantage variability (standard deviation in neighborhood disadvantage</w:t>
      </w:r>
      <w:r w:rsidR="00657ECE">
        <w:t xml:space="preserve"> over time</w:t>
      </w:r>
      <w:r w:rsidR="006A6D33">
        <w:t>).</w:t>
      </w:r>
    </w:p>
    <w:p w14:paraId="6BBFA514" w14:textId="53372BB5" w:rsidR="003D0736" w:rsidRDefault="003D0736" w:rsidP="003D0736">
      <w:pPr>
        <w:spacing w:line="480" w:lineRule="auto"/>
        <w:ind w:firstLine="720"/>
      </w:pPr>
      <w:r>
        <w:t>W</w:t>
      </w:r>
      <w:r w:rsidRPr="0005435E">
        <w:t>e use a within-person modeling strategy to examine how exposure to</w:t>
      </w:r>
      <w:r>
        <w:t xml:space="preserve"> each measure of</w:t>
      </w:r>
      <w:r w:rsidRPr="0005435E">
        <w:t xml:space="preserve"> </w:t>
      </w:r>
      <w:r w:rsidR="003D5A29">
        <w:t>adversity</w:t>
      </w:r>
      <w:r>
        <w:t xml:space="preserve"> are associated with </w:t>
      </w:r>
      <w:r w:rsidRPr="0005435E">
        <w:rPr>
          <w:i/>
          <w:iCs/>
        </w:rPr>
        <w:t>relative</w:t>
      </w:r>
      <w:r w:rsidRPr="0005435E">
        <w:t xml:space="preserve"> </w:t>
      </w:r>
      <w:r>
        <w:t xml:space="preserve">performance differences across many abilities (see Figure 1). </w:t>
      </w:r>
      <w:r w:rsidRPr="003D0736">
        <w:rPr>
          <w:bCs/>
          <w:iCs/>
        </w:rPr>
        <w:t>This design allows us to compare specific abilities (e.g., short-term memory</w:t>
      </w:r>
      <w:r w:rsidR="003D5A29">
        <w:rPr>
          <w:bCs/>
          <w:iCs/>
        </w:rPr>
        <w:t xml:space="preserve"> performance</w:t>
      </w:r>
      <w:r w:rsidRPr="003D0736">
        <w:rPr>
          <w:bCs/>
          <w:iCs/>
        </w:rPr>
        <w:t>) against overall performance (within-person average</w:t>
      </w:r>
      <w:r w:rsidR="003D5A29">
        <w:rPr>
          <w:bCs/>
          <w:iCs/>
        </w:rPr>
        <w:t xml:space="preserve"> performance</w:t>
      </w:r>
      <w:r w:rsidRPr="003D0736">
        <w:rPr>
          <w:bCs/>
          <w:iCs/>
        </w:rPr>
        <w:t xml:space="preserve"> on all tests) to get a clear picture of how </w:t>
      </w:r>
      <w:r>
        <w:rPr>
          <w:bCs/>
          <w:iCs/>
        </w:rPr>
        <w:t>enhanced</w:t>
      </w:r>
      <w:r w:rsidRPr="003D0736">
        <w:rPr>
          <w:bCs/>
          <w:iCs/>
        </w:rPr>
        <w:t xml:space="preserve"> and </w:t>
      </w:r>
      <w:r>
        <w:rPr>
          <w:bCs/>
          <w:iCs/>
        </w:rPr>
        <w:t>reduced performance manifest</w:t>
      </w:r>
      <w:r w:rsidRPr="003D0736">
        <w:rPr>
          <w:bCs/>
          <w:iCs/>
        </w:rPr>
        <w:t xml:space="preserve"> in parallel</w:t>
      </w:r>
      <w:r>
        <w:rPr>
          <w:bCs/>
          <w:iCs/>
        </w:rPr>
        <w:t>.</w:t>
      </w:r>
    </w:p>
    <w:p w14:paraId="0EB552F6" w14:textId="427BBE54" w:rsidR="00F83826" w:rsidRDefault="006A6D33" w:rsidP="003D0736">
      <w:pPr>
        <w:spacing w:line="480" w:lineRule="auto"/>
        <w:ind w:firstLine="720"/>
        <w:rPr>
          <w:bCs/>
          <w:iCs/>
        </w:rPr>
      </w:pPr>
      <w:r>
        <w:rPr>
          <w:bCs/>
          <w:iCs/>
        </w:rPr>
        <w:t>We outline two sets of criteria for evaluating results</w:t>
      </w:r>
      <w:r w:rsidR="003D5A29">
        <w:rPr>
          <w:bCs/>
          <w:iCs/>
        </w:rPr>
        <w:t>, one conceptual and the other statistical</w:t>
      </w:r>
      <w:r>
        <w:rPr>
          <w:bCs/>
          <w:iCs/>
        </w:rPr>
        <w:t xml:space="preserve">. First, our expectations change according to the conceptual framework. For example, under a traditional deficit expectation, we should expect negative overall effects of adversity. </w:t>
      </w:r>
      <w:r w:rsidR="003D5A29">
        <w:rPr>
          <w:bCs/>
          <w:iCs/>
        </w:rPr>
        <w:t>Performance on subtests</w:t>
      </w:r>
      <w:r>
        <w:rPr>
          <w:bCs/>
          <w:iCs/>
        </w:rPr>
        <w:t xml:space="preserve"> </w:t>
      </w:r>
      <w:r w:rsidR="003D5A29">
        <w:rPr>
          <w:bCs/>
          <w:iCs/>
        </w:rPr>
        <w:t>should closely match the overall effect</w:t>
      </w:r>
      <w:r>
        <w:rPr>
          <w:bCs/>
          <w:iCs/>
        </w:rPr>
        <w:t xml:space="preserve">. Under an adaptation-based expectation, we expect an overall negative effect but performance for some subtests is either less reduced, intact, or even enhanced. </w:t>
      </w:r>
      <w:r w:rsidR="003D5A29">
        <w:rPr>
          <w:bCs/>
          <w:iCs/>
        </w:rPr>
        <w:t>Our statistical criteria help to quantify the nature of effects</w:t>
      </w:r>
      <w:r w:rsidR="00F83826">
        <w:rPr>
          <w:bCs/>
          <w:iCs/>
        </w:rPr>
        <w:t xml:space="preserve">. Significant negative and positive </w:t>
      </w:r>
      <w:r w:rsidR="003D5A29">
        <w:rPr>
          <w:bCs/>
          <w:iCs/>
        </w:rPr>
        <w:t xml:space="preserve">effects of adversity </w:t>
      </w:r>
      <w:r w:rsidR="00F83826">
        <w:rPr>
          <w:bCs/>
          <w:iCs/>
        </w:rPr>
        <w:t xml:space="preserve">suggest reduced and enhanced overall performance, respectively. A null effect will be followed up with an equivalence test to determine if the effect falls within a range too small to be practically meaningful </w:t>
      </w:r>
      <w:r w:rsidR="00F83826">
        <w:rPr>
          <w:bCs/>
          <w:iCs/>
        </w:rPr>
        <w:fldChar w:fldCharType="begin"/>
      </w:r>
      <w:r w:rsidR="00F83826">
        <w:rPr>
          <w:bCs/>
          <w:iCs/>
        </w:rPr>
        <w:instrText xml:space="preserve"> ADDIN ZOTERO_ITEM CSL_CITATION {"citationID":"ARZo14ca","properties":{"formattedCitation":"(Lakens et al., 2018)","plainCitation":"(Lakens et al., 2018)","noteIndex":0},"citationItems":[{"id":1025,"uris":["http://zotero.org/users/2628991/items/8RMXJAJH"],"itemData":{"id":1025,"type":"article-journal","abstract":"Psychologists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Science","DOI":"10.1177/2515245918770963","ISSN":"2515-2459","issue":"2","language":"en","note":"publisher: SAGE Publications Inc","page":"259-269","source":"SAGE Journals","title":"Equivalence Testing for Psychological Research: A Tutorial","title-short":"Equivalence Testing for Psychological Research","volume":"1","author":[{"family":"Lakens","given":"Daniël"},{"family":"Scheel","given":"Anne M."},{"family":"Isager","given":"Peder M."}],"issued":{"date-parts":[["2018",6,1]]},"citation-key":"lakens2018"}}],"schema":"https://github.com/citation-style-language/schema/raw/master/csl-citation.json"} </w:instrText>
      </w:r>
      <w:r w:rsidR="00F83826">
        <w:rPr>
          <w:bCs/>
          <w:iCs/>
        </w:rPr>
        <w:fldChar w:fldCharType="separate"/>
      </w:r>
      <w:r w:rsidR="00F83826">
        <w:rPr>
          <w:bCs/>
          <w:iCs/>
          <w:noProof/>
        </w:rPr>
        <w:t>(Lakens et al., 2018)</w:t>
      </w:r>
      <w:r w:rsidR="00F83826">
        <w:rPr>
          <w:bCs/>
          <w:iCs/>
        </w:rPr>
        <w:fldChar w:fldCharType="end"/>
      </w:r>
      <w:r w:rsidR="00F83826">
        <w:rPr>
          <w:bCs/>
          <w:iCs/>
        </w:rPr>
        <w:t xml:space="preserve">. </w:t>
      </w:r>
      <w:r w:rsidR="003D5A29">
        <w:rPr>
          <w:bCs/>
          <w:iCs/>
        </w:rPr>
        <w:t>When an effect falls within this range</w:t>
      </w:r>
      <w:r w:rsidR="00F83826">
        <w:rPr>
          <w:bCs/>
          <w:iCs/>
        </w:rPr>
        <w:t xml:space="preserve">, overall performance is ‘intact’ or unaffected by adversity. </w:t>
      </w:r>
    </w:p>
    <w:p w14:paraId="6377A37A" w14:textId="0031A373" w:rsidR="006A6D33" w:rsidRDefault="00F83826" w:rsidP="00917A14">
      <w:pPr>
        <w:spacing w:line="480" w:lineRule="auto"/>
        <w:ind w:firstLine="720"/>
        <w:rPr>
          <w:bCs/>
          <w:iCs/>
        </w:rPr>
      </w:pPr>
      <w:r>
        <w:rPr>
          <w:bCs/>
          <w:iCs/>
        </w:rPr>
        <w:lastRenderedPageBreak/>
        <w:t xml:space="preserve">For the current study, we expect </w:t>
      </w:r>
      <w:r w:rsidR="003D5A29">
        <w:rPr>
          <w:bCs/>
          <w:iCs/>
        </w:rPr>
        <w:t xml:space="preserve">overall </w:t>
      </w:r>
      <w:r>
        <w:rPr>
          <w:bCs/>
          <w:iCs/>
        </w:rPr>
        <w:t xml:space="preserve">effects to be negative. This is because overall scores closely map on to Woodcock Johnson achievement composites used in prior work in the SECCYD and show negative effects with income-to-needs and maternal education </w:t>
      </w:r>
      <w:r>
        <w:rPr>
          <w:bCs/>
          <w:iCs/>
        </w:rPr>
        <w:fldChar w:fldCharType="begin"/>
      </w:r>
      <w:r>
        <w:rPr>
          <w:bCs/>
          <w:iCs/>
        </w:rPr>
        <w:instrText xml:space="preserve"> ADDIN ZOTERO_ITEM CSL_CITATION {"citationID":"0We6Ozu2","properties":{"formattedCitation":"(e.g., Fraley et al., 2013)","plainCitation":"(e.g., Fraley et al., 2013)","noteIndex":0},"citationItems":[{"id":1031,"uris":["http://zotero.org/users/2628991/items/CF4XW6XS"],"itemData":{"id":1031,"type":"article-journal","container-title":"Developmental psychology","issue":"1","note":"publisher: American Psychological Association","page":"109","source":"Google Scholar","title":"The legacy of early experiences in development: formalizing alternative models of how early experiences are carried forward over time.","title-short":"The legacy of early experiences in development","volume":"49","author":[{"family":"Fraley","given":"R. Chris"},{"family":"Roisman","given":"Glenn I."},{"family":"Haltigan","given":"John D."}],"issued":{"date-parts":[["2013"]]},"citation-key":"fraley2013"},"label":"page","prefix":"e.g., "}],"schema":"https://github.com/citation-style-language/schema/raw/master/csl-citation.json"} </w:instrText>
      </w:r>
      <w:r>
        <w:rPr>
          <w:bCs/>
          <w:iCs/>
        </w:rPr>
        <w:fldChar w:fldCharType="separate"/>
      </w:r>
      <w:r>
        <w:rPr>
          <w:bCs/>
          <w:iCs/>
          <w:noProof/>
        </w:rPr>
        <w:t>(e.g., Fraley et al., 2013)</w:t>
      </w:r>
      <w:r>
        <w:rPr>
          <w:bCs/>
          <w:iCs/>
        </w:rPr>
        <w:fldChar w:fldCharType="end"/>
      </w:r>
      <w:r>
        <w:rPr>
          <w:bCs/>
          <w:iCs/>
        </w:rPr>
        <w:t xml:space="preserve">. </w:t>
      </w:r>
      <w:r w:rsidR="003D5A29">
        <w:rPr>
          <w:bCs/>
          <w:iCs/>
        </w:rPr>
        <w:t>For subtest performance, our modeling strategy allows us to quantify performance as a function of adversity in two ways.</w:t>
      </w:r>
      <w:r w:rsidR="00917A14" w:rsidRPr="00917A14">
        <w:rPr>
          <w:bCs/>
          <w:iCs/>
        </w:rPr>
        <w:t xml:space="preserve"> </w:t>
      </w:r>
      <w:r w:rsidR="00917A14">
        <w:rPr>
          <w:bCs/>
          <w:iCs/>
        </w:rPr>
        <w:t>First, we can test whether the effect adversity on each subtest is different from zero. A positive and negative effect suggests enhanced and reduced performance, respectively. Second</w:t>
      </w:r>
      <w:r w:rsidR="003D5A29">
        <w:rPr>
          <w:bCs/>
          <w:iCs/>
        </w:rPr>
        <w:t>, we compare subset performance against overall performance. This means we can determine whether subtest performance is significantly more negative, less negative, or even positive compared to overall performance.</w:t>
      </w:r>
      <w:r w:rsidR="00917A14">
        <w:rPr>
          <w:bCs/>
          <w:iCs/>
        </w:rPr>
        <w:t xml:space="preserve"> For both types of effects, we can determine if they are practically equivalent to either zero or to the effect of adversity on overall performance. Subtest performance is intact when the effect of adversity effect on a subtest is practically equivalent to zero. </w:t>
      </w:r>
    </w:p>
    <w:p w14:paraId="32EB5F8F" w14:textId="0ABDBA28" w:rsidR="00917A14" w:rsidRDefault="00917A14" w:rsidP="00917A14">
      <w:pPr>
        <w:spacing w:line="480" w:lineRule="auto"/>
        <w:ind w:firstLine="720"/>
      </w:pPr>
      <w:commentRangeStart w:id="53"/>
      <w:r>
        <w:t xml:space="preserve">In sum, we believe that adaptation-based frameworks can provide useful guideposts, but one should use shovels, not scalpels, when breaking new ground. Principled exploration can complement confirmatory research by helping break new ground, re-map old territory, and fuel theory development. In doing so, we position ourselves to </w:t>
      </w:r>
      <w:r w:rsidRPr="0005435E">
        <w:t xml:space="preserve">identify </w:t>
      </w:r>
      <w:r>
        <w:t xml:space="preserve">the key </w:t>
      </w:r>
      <w:r w:rsidRPr="0005435E">
        <w:t xml:space="preserve">drivers of </w:t>
      </w:r>
      <w:r>
        <w:t>reduced</w:t>
      </w:r>
      <w:r w:rsidRPr="0005435E">
        <w:t xml:space="preserve"> overall </w:t>
      </w:r>
      <w:r>
        <w:t xml:space="preserve">cognitive </w:t>
      </w:r>
      <w:r w:rsidRPr="0005435E">
        <w:t xml:space="preserve">performance, map out sets of ‘intact’ </w:t>
      </w:r>
      <w:r>
        <w:t>cognitive abilities, and discover cognitive enhancements</w:t>
      </w:r>
      <w:r w:rsidRPr="0005435E">
        <w:t>.</w:t>
      </w:r>
      <w:commentRangeEnd w:id="53"/>
      <w:r w:rsidR="002A34C2">
        <w:rPr>
          <w:rStyle w:val="CommentReference"/>
        </w:rPr>
        <w:commentReference w:id="53"/>
      </w:r>
    </w:p>
    <w:p w14:paraId="1A9A779C" w14:textId="77777777" w:rsidR="00917A14" w:rsidRDefault="00917A14" w:rsidP="00917A14">
      <w:pPr>
        <w:spacing w:line="480" w:lineRule="auto"/>
        <w:ind w:firstLine="720"/>
        <w:rPr>
          <w:bCs/>
          <w:iCs/>
        </w:rPr>
      </w:pPr>
    </w:p>
    <w:p w14:paraId="3169F5F1" w14:textId="77777777" w:rsidR="003D5A29" w:rsidRDefault="003D5A29" w:rsidP="00F83826">
      <w:pPr>
        <w:spacing w:line="480" w:lineRule="auto"/>
        <w:ind w:firstLine="720"/>
        <w:rPr>
          <w:bCs/>
          <w:iCs/>
        </w:rPr>
      </w:pPr>
    </w:p>
    <w:p w14:paraId="0BDF6AE7" w14:textId="33DC0432" w:rsidR="00F07C7D" w:rsidRDefault="006A6D33" w:rsidP="003D0736">
      <w:pPr>
        <w:spacing w:line="480" w:lineRule="auto"/>
      </w:pPr>
      <w:r>
        <w:lastRenderedPageBreak/>
        <w:fldChar w:fldCharType="begin"/>
      </w:r>
      <w:r>
        <w:instrText xml:space="preserve"> INCLUDEPICTURE "https://github.com/ethan-young/seccyd-wj-subtests/raw/master/figures/figure1.png" \* MERGEFORMATINET </w:instrText>
      </w:r>
      <w:r>
        <w:fldChar w:fldCharType="separate"/>
      </w:r>
      <w:r>
        <w:rPr>
          <w:noProof/>
        </w:rPr>
        <w:drawing>
          <wp:inline distT="0" distB="0" distL="0" distR="0" wp14:anchorId="3F9B1560" wp14:editId="12FAA015">
            <wp:extent cx="5943600" cy="241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r>
        <w:fldChar w:fldCharType="end"/>
      </w:r>
    </w:p>
    <w:p w14:paraId="67485038" w14:textId="426AEA51" w:rsidR="00F07C7D" w:rsidRPr="003D0736" w:rsidRDefault="006A6D33" w:rsidP="003D0736">
      <w:pPr>
        <w:spacing w:line="480" w:lineRule="auto"/>
      </w:pPr>
      <w:r w:rsidRPr="006A6D33">
        <w:t>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w:t>
      </w:r>
      <w:commentRangeStart w:id="54"/>
      <w:r w:rsidRPr="000546AC">
        <w:rPr>
          <w:bCs/>
        </w:rPr>
        <w:t>move</w:t>
      </w:r>
      <w:commentRangeEnd w:id="54"/>
      <w:r w:rsidR="001436F4">
        <w:rPr>
          <w:rStyle w:val="CommentReference"/>
        </w:rPr>
        <w:commentReference w:id="54"/>
      </w:r>
      <w:r w:rsidRPr="000546AC">
        <w:rPr>
          <w:bCs/>
        </w:rPr>
        <w:t xml:space="preser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lastRenderedPageBreak/>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commentRangeStart w:id="55"/>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55"/>
      <w:r w:rsidR="00361803">
        <w:rPr>
          <w:rStyle w:val="CommentReference"/>
        </w:rPr>
        <w:commentReference w:id="55"/>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lastRenderedPageBreak/>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1DE32026" w14:textId="77777777" w:rsidR="003D5A29" w:rsidRPr="003D5A29" w:rsidRDefault="00FD2D65" w:rsidP="003D5A29">
      <w:pPr>
        <w:pStyle w:val="Bibliography"/>
      </w:pPr>
      <w:r>
        <w:rPr>
          <w:b/>
          <w:bCs/>
        </w:rPr>
        <w:fldChar w:fldCharType="begin"/>
      </w:r>
      <w:r>
        <w:rPr>
          <w:b/>
          <w:bCs/>
        </w:rPr>
        <w:instrText xml:space="preserve"> ADDIN ZOTERO_BIBL {"uncited":[],"omitted":[],"custom":[]} CSL_BIBLIOGRAPHY </w:instrText>
      </w:r>
      <w:r>
        <w:rPr>
          <w:b/>
          <w:bCs/>
        </w:rPr>
        <w:fldChar w:fldCharType="separate"/>
      </w:r>
      <w:r w:rsidR="003D5A29" w:rsidRPr="003D5A29">
        <w:t xml:space="preserve">Belsky, J., Schlomer, G. L., &amp; Ellis, B. J. (2012). Beyond cumulative risk: Distinguishing harshness and unpredictability as determinants of parenting and early life history strategy. </w:t>
      </w:r>
      <w:r w:rsidR="003D5A29" w:rsidRPr="003D5A29">
        <w:rPr>
          <w:i/>
          <w:iCs/>
        </w:rPr>
        <w:t>Developmental Psychology</w:t>
      </w:r>
      <w:r w:rsidR="003D5A29" w:rsidRPr="003D5A29">
        <w:t xml:space="preserve">, </w:t>
      </w:r>
      <w:r w:rsidR="003D5A29" w:rsidRPr="003D5A29">
        <w:rPr>
          <w:i/>
          <w:iCs/>
        </w:rPr>
        <w:t>48</w:t>
      </w:r>
      <w:r w:rsidR="003D5A29" w:rsidRPr="003D5A29">
        <w:t>(3), 662–673. https://doi.org/10/b7r3m4</w:t>
      </w:r>
    </w:p>
    <w:p w14:paraId="2D550163" w14:textId="77777777" w:rsidR="003D5A29" w:rsidRPr="003D5A29" w:rsidRDefault="003D5A29" w:rsidP="003D5A29">
      <w:pPr>
        <w:pStyle w:val="Bibliography"/>
      </w:pPr>
      <w:r w:rsidRPr="003D5A29">
        <w:t xml:space="preserve">Bleil, M. E., Appelhans, B. M., Thomas, A. S., Gregorich, S. E., Marquez, N., Roisman, G. I., Booth-LaForce, C., &amp; Crowder, K. (2021). Early life predictors of positive change during the coronavirus disease pandemic. </w:t>
      </w:r>
      <w:r w:rsidRPr="003D5A29">
        <w:rPr>
          <w:i/>
          <w:iCs/>
        </w:rPr>
        <w:t>BMC Psychology</w:t>
      </w:r>
      <w:r w:rsidRPr="003D5A29">
        <w:t xml:space="preserve">, </w:t>
      </w:r>
      <w:r w:rsidRPr="003D5A29">
        <w:rPr>
          <w:i/>
          <w:iCs/>
        </w:rPr>
        <w:t>9</w:t>
      </w:r>
      <w:r w:rsidRPr="003D5A29">
        <w:t>(1), 83. https://doi.org/10/gk5dzv</w:t>
      </w:r>
    </w:p>
    <w:p w14:paraId="3122F38E" w14:textId="77777777" w:rsidR="003D5A29" w:rsidRPr="003D5A29" w:rsidRDefault="003D5A29" w:rsidP="003D5A29">
      <w:pPr>
        <w:pStyle w:val="Bibliography"/>
      </w:pPr>
      <w:r w:rsidRPr="003D5A29">
        <w:t xml:space="preserve">Bleil, M. E., Spieker, S. J., Gregorich, S. E., Thomas, A. S., Hiatt, R. A., Appelhans, B. M., Roisman, G. I., &amp; Booth-LaForce, C. (2021). Early life adversity and pubertal timing: Implications for cardiometabolic health. </w:t>
      </w:r>
      <w:r w:rsidRPr="003D5A29">
        <w:rPr>
          <w:i/>
          <w:iCs/>
        </w:rPr>
        <w:t>Journal of Pediatric Psychology</w:t>
      </w:r>
      <w:r w:rsidRPr="003D5A29">
        <w:t xml:space="preserve">, </w:t>
      </w:r>
      <w:r w:rsidRPr="003D5A29">
        <w:rPr>
          <w:i/>
          <w:iCs/>
        </w:rPr>
        <w:t>46</w:t>
      </w:r>
      <w:r w:rsidRPr="003D5A29">
        <w:t>(1), 36–48.</w:t>
      </w:r>
    </w:p>
    <w:p w14:paraId="24E65818" w14:textId="77777777" w:rsidR="003D5A29" w:rsidRPr="003D5A29" w:rsidRDefault="003D5A29" w:rsidP="003D5A29">
      <w:pPr>
        <w:pStyle w:val="Bibliography"/>
      </w:pPr>
      <w:r w:rsidRPr="003D5A29">
        <w:t xml:space="preserve">Duncan, G. J., Magnuson, K., &amp; Votruba-Drzal, E. (2017). Moving Beyond Correlations in Assessing the Consequences of Poverty. In S. T. Fiske (Ed.), </w:t>
      </w:r>
      <w:r w:rsidRPr="003D5A29">
        <w:rPr>
          <w:i/>
          <w:iCs/>
        </w:rPr>
        <w:t>Annual Review of Psychology, Vol 68</w:t>
      </w:r>
      <w:r w:rsidRPr="003D5A29">
        <w:t xml:space="preserve"> (Vol. 68, pp. 413–434). Annual Reviews. https://doi.org/10.1146/annurev-psych-010416-044224</w:t>
      </w:r>
    </w:p>
    <w:p w14:paraId="33CE4B77" w14:textId="77777777" w:rsidR="003D5A29" w:rsidRPr="003D5A29" w:rsidRDefault="003D5A29" w:rsidP="003D5A29">
      <w:pPr>
        <w:pStyle w:val="Bibliography"/>
      </w:pPr>
      <w:r w:rsidRPr="003D5A29">
        <w:t xml:space="preserve">Duquennois, C. (2022). Fictional Money, Real Costs: Impacts of Financial Salience on Disadvantaged Students. </w:t>
      </w:r>
      <w:r w:rsidRPr="003D5A29">
        <w:rPr>
          <w:i/>
          <w:iCs/>
        </w:rPr>
        <w:t>American Economic Review</w:t>
      </w:r>
      <w:r w:rsidRPr="003D5A29">
        <w:t>. https://doi.org/10.1257/aer.20201661</w:t>
      </w:r>
    </w:p>
    <w:p w14:paraId="0C31D74B" w14:textId="77777777" w:rsidR="003D5A29" w:rsidRPr="003D5A29" w:rsidRDefault="003D5A29" w:rsidP="003D5A29">
      <w:pPr>
        <w:pStyle w:val="Bibliography"/>
      </w:pPr>
      <w:r w:rsidRPr="003D5A29">
        <w:t xml:space="preserve">Ellis, B. J., Abrams, L. S., Masten, A. S., Sternberg, R. J., Tottenham, N., &amp; Frankenhuis, W. E. (2020). Hidden talents in harsh environments. </w:t>
      </w:r>
      <w:r w:rsidRPr="003D5A29">
        <w:rPr>
          <w:i/>
          <w:iCs/>
        </w:rPr>
        <w:t>Development and Psychopathology</w:t>
      </w:r>
      <w:r w:rsidRPr="003D5A29">
        <w:t>, 1–19. https://doi.org/10/gjqwbs</w:t>
      </w:r>
    </w:p>
    <w:p w14:paraId="6F1D2186" w14:textId="77777777" w:rsidR="003D5A29" w:rsidRPr="003D5A29" w:rsidRDefault="003D5A29" w:rsidP="003D5A29">
      <w:pPr>
        <w:pStyle w:val="Bibliography"/>
      </w:pPr>
      <w:r w:rsidRPr="003D5A29">
        <w:t xml:space="preserve">Ellis, B. J., Bianchi, J., Griskevicius, V., &amp; Frankenhuis, W. E. (2017). Beyond risk and protective factors: An adaptation-based approach to resilience. </w:t>
      </w:r>
      <w:r w:rsidRPr="003D5A29">
        <w:rPr>
          <w:i/>
          <w:iCs/>
        </w:rPr>
        <w:t>Perspectives on Psychological Science</w:t>
      </w:r>
      <w:r w:rsidRPr="003D5A29">
        <w:t xml:space="preserve">, </w:t>
      </w:r>
      <w:r w:rsidRPr="003D5A29">
        <w:rPr>
          <w:i/>
          <w:iCs/>
        </w:rPr>
        <w:t>12</w:t>
      </w:r>
      <w:r w:rsidRPr="003D5A29">
        <w:t>(4), 561–587. https://doi.org/10/gdtj9h</w:t>
      </w:r>
    </w:p>
    <w:p w14:paraId="4B9C043F" w14:textId="77777777" w:rsidR="003D5A29" w:rsidRPr="003D5A29" w:rsidRDefault="003D5A29" w:rsidP="003D5A29">
      <w:pPr>
        <w:pStyle w:val="Bibliography"/>
      </w:pPr>
      <w:r w:rsidRPr="003D5A29">
        <w:lastRenderedPageBreak/>
        <w:t xml:space="preserve">Farah, M. J., Shera, D. M., Savage, J. H., Betancourt, L., Giannetta, J. M., Brodsky, N. L., Malmud, E. K., &amp; Hurt, H. (2006). Childhood poverty: Specific associations with neurocognitive development. </w:t>
      </w:r>
      <w:r w:rsidRPr="003D5A29">
        <w:rPr>
          <w:i/>
          <w:iCs/>
        </w:rPr>
        <w:t>Brain Research</w:t>
      </w:r>
      <w:r w:rsidRPr="003D5A29">
        <w:t xml:space="preserve">, </w:t>
      </w:r>
      <w:r w:rsidRPr="003D5A29">
        <w:rPr>
          <w:i/>
          <w:iCs/>
        </w:rPr>
        <w:t>1110</w:t>
      </w:r>
      <w:r w:rsidRPr="003D5A29">
        <w:t>(1), 166–174. https://doi.org/10/fv2dn8</w:t>
      </w:r>
    </w:p>
    <w:p w14:paraId="3B5BB463" w14:textId="77777777" w:rsidR="003D5A29" w:rsidRPr="003D5A29" w:rsidRDefault="003D5A29" w:rsidP="003D5A29">
      <w:pPr>
        <w:pStyle w:val="Bibliography"/>
      </w:pPr>
      <w:r w:rsidRPr="003D5A29">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sidRPr="003D5A29">
        <w:rPr>
          <w:i/>
          <w:iCs/>
        </w:rPr>
        <w:t>Developmental Science</w:t>
      </w:r>
      <w:r w:rsidRPr="003D5A29">
        <w:t xml:space="preserve">, </w:t>
      </w:r>
      <w:r w:rsidRPr="003D5A29">
        <w:rPr>
          <w:i/>
          <w:iCs/>
        </w:rPr>
        <w:t>24</w:t>
      </w:r>
      <w:r w:rsidRPr="003D5A29">
        <w:t>(6), e13133. https://doi.org/10/gj7gh7</w:t>
      </w:r>
    </w:p>
    <w:p w14:paraId="48240917" w14:textId="77777777" w:rsidR="003D5A29" w:rsidRPr="003D5A29" w:rsidRDefault="003D5A29" w:rsidP="003D5A29">
      <w:pPr>
        <w:pStyle w:val="Bibliography"/>
      </w:pPr>
      <w:r w:rsidRPr="003D5A29">
        <w:t xml:space="preserve">Flournoy, J. C., Vijayakumar, N., Cheng, T. W., Cosme, D., Flannery, J. E., &amp; Pfeifer, J. H. (2020). Improving practices and inferences in developmental cognitive neuroscience. </w:t>
      </w:r>
      <w:r w:rsidRPr="003D5A29">
        <w:rPr>
          <w:i/>
          <w:iCs/>
        </w:rPr>
        <w:t>Developmental Cognitive Neuroscience</w:t>
      </w:r>
      <w:r w:rsidRPr="003D5A29">
        <w:t xml:space="preserve">, </w:t>
      </w:r>
      <w:r w:rsidRPr="003D5A29">
        <w:rPr>
          <w:i/>
          <w:iCs/>
        </w:rPr>
        <w:t>45</w:t>
      </w:r>
      <w:r w:rsidRPr="003D5A29">
        <w:t>, 100807. https://doi.org/10/gnbxdn</w:t>
      </w:r>
    </w:p>
    <w:p w14:paraId="297D8A01" w14:textId="77777777" w:rsidR="003D5A29" w:rsidRPr="003D5A29" w:rsidRDefault="003D5A29" w:rsidP="003D5A29">
      <w:pPr>
        <w:pStyle w:val="Bibliography"/>
      </w:pPr>
      <w:r w:rsidRPr="003D5A29">
        <w:t xml:space="preserve">Fraley, R. C., Roisman, G. I., &amp; Haltigan, J. D. (2013). The legacy of early experiences in development: Formalizing alternative models of how early experiences are carried forward over time. </w:t>
      </w:r>
      <w:r w:rsidRPr="003D5A29">
        <w:rPr>
          <w:i/>
          <w:iCs/>
        </w:rPr>
        <w:t>Developmental Psychology</w:t>
      </w:r>
      <w:r w:rsidRPr="003D5A29">
        <w:t xml:space="preserve">, </w:t>
      </w:r>
      <w:r w:rsidRPr="003D5A29">
        <w:rPr>
          <w:i/>
          <w:iCs/>
        </w:rPr>
        <w:t>49</w:t>
      </w:r>
      <w:r w:rsidRPr="003D5A29">
        <w:t>(1), 109.</w:t>
      </w:r>
    </w:p>
    <w:p w14:paraId="50240940" w14:textId="77777777" w:rsidR="003D5A29" w:rsidRPr="003D5A29" w:rsidRDefault="003D5A29" w:rsidP="003D5A29">
      <w:pPr>
        <w:pStyle w:val="Bibliography"/>
      </w:pPr>
      <w:r w:rsidRPr="003D5A29">
        <w:t xml:space="preserve">Frankenhuis, W. E., de Vries, S. A., Bianchi, J., &amp; Ellis, B. J. (2020). Hidden talents in harsh conditions? A preregistered study of memory and reasoning about social dominance. </w:t>
      </w:r>
      <w:r w:rsidRPr="003D5A29">
        <w:rPr>
          <w:i/>
          <w:iCs/>
        </w:rPr>
        <w:t>Developmental Science</w:t>
      </w:r>
      <w:r w:rsidRPr="003D5A29">
        <w:t xml:space="preserve">, </w:t>
      </w:r>
      <w:r w:rsidRPr="003D5A29">
        <w:rPr>
          <w:i/>
          <w:iCs/>
        </w:rPr>
        <w:t>23</w:t>
      </w:r>
      <w:r w:rsidRPr="003D5A29">
        <w:t>(4), e12835. https://doi.org/10/ggb8qd</w:t>
      </w:r>
    </w:p>
    <w:p w14:paraId="1183C1A2" w14:textId="77777777" w:rsidR="003D5A29" w:rsidRPr="003D5A29" w:rsidRDefault="003D5A29" w:rsidP="003D5A29">
      <w:pPr>
        <w:pStyle w:val="Bibliography"/>
      </w:pPr>
      <w:r w:rsidRPr="003D5A29">
        <w:t xml:space="preserve">Frankenhuis, W. E., &amp; de Weerth, C. (2013). Does Early-Life Exposure to Stress Shape or Impair Cognition? </w:t>
      </w:r>
      <w:r w:rsidRPr="003D5A29">
        <w:rPr>
          <w:i/>
          <w:iCs/>
        </w:rPr>
        <w:t>Current Directions in Psychological Science</w:t>
      </w:r>
      <w:r w:rsidRPr="003D5A29">
        <w:t xml:space="preserve">, </w:t>
      </w:r>
      <w:r w:rsidRPr="003D5A29">
        <w:rPr>
          <w:i/>
          <w:iCs/>
        </w:rPr>
        <w:t>22</w:t>
      </w:r>
      <w:r w:rsidRPr="003D5A29">
        <w:t>(5), 407–412. https://doi.org/10/f5cxhb</w:t>
      </w:r>
    </w:p>
    <w:p w14:paraId="06A80E1D" w14:textId="77777777" w:rsidR="003D5A29" w:rsidRPr="003D5A29" w:rsidRDefault="003D5A29" w:rsidP="003D5A29">
      <w:pPr>
        <w:pStyle w:val="Bibliography"/>
      </w:pPr>
      <w:r w:rsidRPr="003D5A29">
        <w:t xml:space="preserve">Frankenhuis, W. E., &amp; Nettle, D. (2020). The Strengths of People in Poverty. </w:t>
      </w:r>
      <w:r w:rsidRPr="003D5A29">
        <w:rPr>
          <w:i/>
          <w:iCs/>
        </w:rPr>
        <w:t>Current Directions in Psychological Science</w:t>
      </w:r>
      <w:r w:rsidRPr="003D5A29">
        <w:t xml:space="preserve">, </w:t>
      </w:r>
      <w:r w:rsidRPr="003D5A29">
        <w:rPr>
          <w:i/>
          <w:iCs/>
        </w:rPr>
        <w:t>29</w:t>
      </w:r>
      <w:r w:rsidRPr="003D5A29">
        <w:t>(1), 16–21. https://doi.org/10/ggf5d6</w:t>
      </w:r>
    </w:p>
    <w:p w14:paraId="78323317" w14:textId="77777777" w:rsidR="003D5A29" w:rsidRPr="003D5A29" w:rsidRDefault="003D5A29" w:rsidP="003D5A29">
      <w:pPr>
        <w:pStyle w:val="Bibliography"/>
      </w:pPr>
      <w:r w:rsidRPr="003D5A29">
        <w:lastRenderedPageBreak/>
        <w:t xml:space="preserve">Frankenhuis, W. E., Young, E. S., &amp; Ellis, B. J. (2020). The hidden talents approach: Theoretical and methodological challenges. </w:t>
      </w:r>
      <w:r w:rsidRPr="003D5A29">
        <w:rPr>
          <w:i/>
          <w:iCs/>
        </w:rPr>
        <w:t>Trends in Cognitive Sciences</w:t>
      </w:r>
      <w:r w:rsidRPr="003D5A29">
        <w:t xml:space="preserve">, </w:t>
      </w:r>
      <w:r w:rsidRPr="003D5A29">
        <w:rPr>
          <w:i/>
          <w:iCs/>
        </w:rPr>
        <w:t>24</w:t>
      </w:r>
      <w:r w:rsidRPr="003D5A29">
        <w:t>(7), 569–581. https://doi.org/10.1016/j.tics.2020.03.007</w:t>
      </w:r>
    </w:p>
    <w:p w14:paraId="38DF0147" w14:textId="77777777" w:rsidR="003D5A29" w:rsidRPr="003D5A29" w:rsidRDefault="003D5A29" w:rsidP="003D5A29">
      <w:pPr>
        <w:pStyle w:val="Bibliography"/>
      </w:pPr>
      <w:r w:rsidRPr="003D5A29">
        <w:t xml:space="preserve">Hackman, D. A., Betancourt, L. M., Gallop, R., Romer, D., Brodsky, N. L., Hurt, H., &amp; Farah, M. J. (2014). Mapping the Trajectory of Socioeconomic Disparity in Working Memory: Parental and Neighborhood Factors. </w:t>
      </w:r>
      <w:r w:rsidRPr="003D5A29">
        <w:rPr>
          <w:i/>
          <w:iCs/>
        </w:rPr>
        <w:t>Child Development</w:t>
      </w:r>
      <w:r w:rsidRPr="003D5A29">
        <w:t xml:space="preserve">, </w:t>
      </w:r>
      <w:r w:rsidRPr="003D5A29">
        <w:rPr>
          <w:i/>
          <w:iCs/>
        </w:rPr>
        <w:t>85</w:t>
      </w:r>
      <w:r w:rsidRPr="003D5A29">
        <w:t>(4), 1433–1445. https://doi.org/10/f6fp5j</w:t>
      </w:r>
    </w:p>
    <w:p w14:paraId="5E40C773" w14:textId="77777777" w:rsidR="003D5A29" w:rsidRPr="003D5A29" w:rsidRDefault="003D5A29" w:rsidP="003D5A29">
      <w:pPr>
        <w:pStyle w:val="Bibliography"/>
      </w:pPr>
      <w:r w:rsidRPr="003D5A29">
        <w:t xml:space="preserve">Hackman, D. A., Farah, M. J., &amp; Meaney, M. J. (2010). Socioeconomic status and the brain: Mechanistic insights from human and animal research. </w:t>
      </w:r>
      <w:r w:rsidRPr="003D5A29">
        <w:rPr>
          <w:i/>
          <w:iCs/>
        </w:rPr>
        <w:t>Nature Reviews Neuroscience</w:t>
      </w:r>
      <w:r w:rsidRPr="003D5A29">
        <w:t xml:space="preserve">, </w:t>
      </w:r>
      <w:r w:rsidRPr="003D5A29">
        <w:rPr>
          <w:i/>
          <w:iCs/>
        </w:rPr>
        <w:t>11</w:t>
      </w:r>
      <w:r w:rsidRPr="003D5A29">
        <w:t>(9), 651–659. https://doi.org/10/b254c6</w:t>
      </w:r>
    </w:p>
    <w:p w14:paraId="76306BA1" w14:textId="77777777" w:rsidR="003D5A29" w:rsidRPr="003D5A29" w:rsidRDefault="003D5A29" w:rsidP="003D5A29">
      <w:pPr>
        <w:pStyle w:val="Bibliography"/>
      </w:pPr>
      <w:r w:rsidRPr="003D5A29">
        <w:t xml:space="preserve">Hartman, S., Sung, S., Simpson, J. A., Schlomer, G. L., &amp; Belsky, J. (2018). Decomposing environmental unpredictability in forecasting adolescent and young adult development: A two-sample study. </w:t>
      </w:r>
      <w:r w:rsidRPr="003D5A29">
        <w:rPr>
          <w:i/>
          <w:iCs/>
        </w:rPr>
        <w:t>Development and Psychopathology</w:t>
      </w:r>
      <w:r w:rsidRPr="003D5A29">
        <w:t xml:space="preserve">, </w:t>
      </w:r>
      <w:r w:rsidRPr="003D5A29">
        <w:rPr>
          <w:i/>
          <w:iCs/>
        </w:rPr>
        <w:t>30</w:t>
      </w:r>
      <w:r w:rsidRPr="003D5A29">
        <w:t>(4), 1321–1332. https://doi.org/10/gjqzzj</w:t>
      </w:r>
    </w:p>
    <w:p w14:paraId="3A9DEC0F" w14:textId="77777777" w:rsidR="003D5A29" w:rsidRPr="003D5A29" w:rsidRDefault="003D5A29" w:rsidP="003D5A29">
      <w:pPr>
        <w:pStyle w:val="Bibliography"/>
      </w:pPr>
      <w:r w:rsidRPr="003D5A29">
        <w:t xml:space="preserve">Lakens, D., Scheel, A. M., &amp; Isager, P. M. (2018). Equivalence Testing for Psychological Research: A Tutorial. </w:t>
      </w:r>
      <w:r w:rsidRPr="003D5A29">
        <w:rPr>
          <w:i/>
          <w:iCs/>
        </w:rPr>
        <w:t>Advances in Methods and Practices in Psychological Science</w:t>
      </w:r>
      <w:r w:rsidRPr="003D5A29">
        <w:t xml:space="preserve">, </w:t>
      </w:r>
      <w:r w:rsidRPr="003D5A29">
        <w:rPr>
          <w:i/>
          <w:iCs/>
        </w:rPr>
        <w:t>1</w:t>
      </w:r>
      <w:r w:rsidRPr="003D5A29">
        <w:t>(2), 259–269. https://doi.org/10.1177/2515245918770963</w:t>
      </w:r>
    </w:p>
    <w:p w14:paraId="5775DCEE" w14:textId="77777777" w:rsidR="003D5A29" w:rsidRPr="003D5A29" w:rsidRDefault="003D5A29" w:rsidP="003D5A29">
      <w:pPr>
        <w:pStyle w:val="Bibliography"/>
      </w:pPr>
      <w:r w:rsidRPr="003D5A29">
        <w:t xml:space="preserve">Li, Z., Liu, S., Hartman, S., &amp; Belsky, J. (2018). Interactive Effects of Early-Life Income Harshness and Unpredictability on Children’s Socioemotional and Academic Functioning in Kindergarten and Adolescence. </w:t>
      </w:r>
      <w:r w:rsidRPr="003D5A29">
        <w:rPr>
          <w:i/>
          <w:iCs/>
        </w:rPr>
        <w:t>Developmental Psychology</w:t>
      </w:r>
      <w:r w:rsidRPr="003D5A29">
        <w:t xml:space="preserve">, </w:t>
      </w:r>
      <w:r w:rsidRPr="003D5A29">
        <w:rPr>
          <w:i/>
          <w:iCs/>
        </w:rPr>
        <w:t>54</w:t>
      </w:r>
      <w:r w:rsidRPr="003D5A29">
        <w:t>(11), 2101–2112. https://doi.org/10/gfmd6w</w:t>
      </w:r>
    </w:p>
    <w:p w14:paraId="5FA97C5D" w14:textId="77777777" w:rsidR="003D5A29" w:rsidRPr="003D5A29" w:rsidRDefault="003D5A29" w:rsidP="003D5A29">
      <w:pPr>
        <w:pStyle w:val="Bibliography"/>
      </w:pPr>
      <w:r w:rsidRPr="003D5A29">
        <w:lastRenderedPageBreak/>
        <w:t xml:space="preserve">McLaughlin, K. A., Weissman, D., &amp; Bitrán, D. (2019). Childhood adversity and neural development: A systematic review. </w:t>
      </w:r>
      <w:r w:rsidRPr="003D5A29">
        <w:rPr>
          <w:i/>
          <w:iCs/>
        </w:rPr>
        <w:t>Annual Review of Developmental Psychology</w:t>
      </w:r>
      <w:r w:rsidRPr="003D5A29">
        <w:t xml:space="preserve">, </w:t>
      </w:r>
      <w:r w:rsidRPr="003D5A29">
        <w:rPr>
          <w:i/>
          <w:iCs/>
        </w:rPr>
        <w:t>1</w:t>
      </w:r>
      <w:r w:rsidRPr="003D5A29">
        <w:t>(1), 277–312. https://doi.org/10/gj59n7</w:t>
      </w:r>
    </w:p>
    <w:p w14:paraId="0414D6D4" w14:textId="77777777" w:rsidR="003D5A29" w:rsidRPr="003D5A29" w:rsidRDefault="003D5A29" w:rsidP="003D5A29">
      <w:pPr>
        <w:pStyle w:val="Bibliography"/>
      </w:pPr>
      <w:r w:rsidRPr="003D5A29">
        <w:t xml:space="preserve">Mittal, C., Griskevicius, V., Simpson, J. A., Sung, S., &amp; Young, E. S. (2015). Cognitive adaptations to stressful environments: When childhood adversity enhances adult executive function. </w:t>
      </w:r>
      <w:r w:rsidRPr="003D5A29">
        <w:rPr>
          <w:i/>
          <w:iCs/>
        </w:rPr>
        <w:t>Journal of Personality and Social Psychology</w:t>
      </w:r>
      <w:r w:rsidRPr="003D5A29">
        <w:t xml:space="preserve">, </w:t>
      </w:r>
      <w:r w:rsidRPr="003D5A29">
        <w:rPr>
          <w:i/>
          <w:iCs/>
        </w:rPr>
        <w:t>109</w:t>
      </w:r>
      <w:r w:rsidRPr="003D5A29">
        <w:t>(4), 604–621. https://doi.org/10.1037/pspi0000028</w:t>
      </w:r>
    </w:p>
    <w:p w14:paraId="2E822ABB" w14:textId="77777777" w:rsidR="003D5A29" w:rsidRPr="003D5A29" w:rsidRDefault="003D5A29" w:rsidP="003D5A29">
      <w:pPr>
        <w:pStyle w:val="Bibliography"/>
      </w:pPr>
      <w:r w:rsidRPr="003D5A29">
        <w:t xml:space="preserve">Muskens. (2019). </w:t>
      </w:r>
      <w:r w:rsidRPr="003D5A29">
        <w:rPr>
          <w:i/>
          <w:iCs/>
        </w:rPr>
        <w:t>Hidden obstacles in education for students from low socioeconomic backgrounds:</w:t>
      </w:r>
      <w:r w:rsidRPr="003D5A29">
        <w:t xml:space="preserve"> [maastricht university]. https://doi.org/10.26481/dis.20191115mm</w:t>
      </w:r>
    </w:p>
    <w:p w14:paraId="52AE05C0" w14:textId="77777777" w:rsidR="003D5A29" w:rsidRPr="003D5A29" w:rsidRDefault="003D5A29" w:rsidP="003D5A29">
      <w:pPr>
        <w:pStyle w:val="Bibliography"/>
      </w:pPr>
      <w:r w:rsidRPr="003D5A29">
        <w:t xml:space="preserve">NICHD Early Child Care Research Network. (2005). </w:t>
      </w:r>
      <w:r w:rsidRPr="003D5A29">
        <w:rPr>
          <w:i/>
          <w:iCs/>
        </w:rPr>
        <w:t>Child care and child development: Results from the NICHD study of early child care and youth development</w:t>
      </w:r>
      <w:r w:rsidRPr="003D5A29">
        <w:t xml:space="preserve"> (pp. xx, 474). The Guilford Press.</w:t>
      </w:r>
    </w:p>
    <w:p w14:paraId="791F6AF7" w14:textId="77777777" w:rsidR="003D5A29" w:rsidRPr="003D5A29" w:rsidRDefault="003D5A29" w:rsidP="003D5A29">
      <w:pPr>
        <w:pStyle w:val="Bibliography"/>
      </w:pPr>
      <w:r w:rsidRPr="003D5A29">
        <w:t xml:space="preserve">Nweze, T., Nwoke, M. B., Nwufo, J. I., Aniekwu, R. I., &amp; Lange, F. (2021). Working for the future: Parentally deprived Nigerian children have enhanced working memory ability. </w:t>
      </w:r>
      <w:r w:rsidRPr="003D5A29">
        <w:rPr>
          <w:i/>
          <w:iCs/>
        </w:rPr>
        <w:t>Journal of Child Psychology and Psychiatry, and Allied Disciplines</w:t>
      </w:r>
      <w:r w:rsidRPr="003D5A29">
        <w:t xml:space="preserve">, </w:t>
      </w:r>
      <w:r w:rsidRPr="003D5A29">
        <w:rPr>
          <w:i/>
          <w:iCs/>
        </w:rPr>
        <w:t>62</w:t>
      </w:r>
      <w:r w:rsidRPr="003D5A29">
        <w:t>(3), 280–288. https://doi.org/10/gphn59</w:t>
      </w:r>
    </w:p>
    <w:p w14:paraId="45578C3A" w14:textId="77777777" w:rsidR="003D5A29" w:rsidRPr="003D5A29" w:rsidRDefault="003D5A29" w:rsidP="003D5A29">
      <w:pPr>
        <w:pStyle w:val="Bibliography"/>
      </w:pPr>
      <w:r w:rsidRPr="003D5A29">
        <w:t xml:space="preserve">Raby, K. L., Roisman, G. I., Fraley, R. C., &amp; Simpson, J. A. (2015). The enduring predictive significance of early maternal sensitivity: Social and academic competence through age 32 years. </w:t>
      </w:r>
      <w:r w:rsidRPr="003D5A29">
        <w:rPr>
          <w:i/>
          <w:iCs/>
        </w:rPr>
        <w:t>Child Development</w:t>
      </w:r>
      <w:r w:rsidRPr="003D5A29">
        <w:t xml:space="preserve">, </w:t>
      </w:r>
      <w:r w:rsidRPr="003D5A29">
        <w:rPr>
          <w:i/>
          <w:iCs/>
        </w:rPr>
        <w:t>86</w:t>
      </w:r>
      <w:r w:rsidRPr="003D5A29">
        <w:t>(3), 695–708. https://doi.org/10/gjh5cc</w:t>
      </w:r>
    </w:p>
    <w:p w14:paraId="4AAB68B5" w14:textId="77777777" w:rsidR="003D5A29" w:rsidRPr="003D5A29" w:rsidRDefault="003D5A29" w:rsidP="003D5A29">
      <w:pPr>
        <w:pStyle w:val="Bibliography"/>
      </w:pPr>
      <w:r w:rsidRPr="003D5A29">
        <w:t xml:space="preserve">Rozin, P. (2001). Social Psychology and Science: Some Lessons From Solomon Asch. </w:t>
      </w:r>
      <w:r w:rsidRPr="003D5A29">
        <w:rPr>
          <w:i/>
          <w:iCs/>
        </w:rPr>
        <w:t>Personality and Social Psychology Review</w:t>
      </w:r>
      <w:r w:rsidRPr="003D5A29">
        <w:t xml:space="preserve">, </w:t>
      </w:r>
      <w:r w:rsidRPr="003D5A29">
        <w:rPr>
          <w:i/>
          <w:iCs/>
        </w:rPr>
        <w:t>5</w:t>
      </w:r>
      <w:r w:rsidRPr="003D5A29">
        <w:t>(1), 2–14. https://doi.org/10/bhqn85</w:t>
      </w:r>
    </w:p>
    <w:p w14:paraId="2CDCC737" w14:textId="77777777" w:rsidR="003D5A29" w:rsidRPr="003D5A29" w:rsidRDefault="003D5A29" w:rsidP="003D5A29">
      <w:pPr>
        <w:pStyle w:val="Bibliography"/>
      </w:pPr>
      <w:r w:rsidRPr="003D5A29">
        <w:lastRenderedPageBreak/>
        <w:t xml:space="preserve">Scheel, A. M., Tiokhin, L., Isager, P. M., &amp; Lakens, D. (2021). Why Hypothesis Testers Should Spend Less Time Testing Hypotheses. </w:t>
      </w:r>
      <w:r w:rsidRPr="003D5A29">
        <w:rPr>
          <w:i/>
          <w:iCs/>
        </w:rPr>
        <w:t>Perspectives on Psychological Science</w:t>
      </w:r>
      <w:r w:rsidRPr="003D5A29">
        <w:t xml:space="preserve">, </w:t>
      </w:r>
      <w:r w:rsidRPr="003D5A29">
        <w:rPr>
          <w:i/>
          <w:iCs/>
        </w:rPr>
        <w:t>16</w:t>
      </w:r>
      <w:r w:rsidRPr="003D5A29">
        <w:t>(4), 744–755. https://doi.org/10/ghp4k7</w:t>
      </w:r>
    </w:p>
    <w:p w14:paraId="2CD34C31" w14:textId="77777777" w:rsidR="003D5A29" w:rsidRPr="003D5A29" w:rsidRDefault="003D5A29" w:rsidP="003D5A29">
      <w:pPr>
        <w:pStyle w:val="Bibliography"/>
      </w:pPr>
      <w:r w:rsidRPr="003D5A29">
        <w:t xml:space="preserve">Ursache, A., &amp; Noble, K. G. (2016). Neurocognitive development in socioeconomic context: Multiple mechanisms and implications for measuring socioeconomic status. </w:t>
      </w:r>
      <w:r w:rsidRPr="003D5A29">
        <w:rPr>
          <w:i/>
          <w:iCs/>
        </w:rPr>
        <w:t>Psychophysiology</w:t>
      </w:r>
      <w:r w:rsidRPr="003D5A29">
        <w:t xml:space="preserve">, </w:t>
      </w:r>
      <w:r w:rsidRPr="003D5A29">
        <w:rPr>
          <w:i/>
          <w:iCs/>
        </w:rPr>
        <w:t>53</w:t>
      </w:r>
      <w:r w:rsidRPr="003D5A29">
        <w:t>(1), 71–82. https://doi.org/10/f8jcxn</w:t>
      </w:r>
    </w:p>
    <w:p w14:paraId="411ECB04" w14:textId="77777777" w:rsidR="003D5A29" w:rsidRPr="003D5A29" w:rsidRDefault="003D5A29" w:rsidP="003D5A29">
      <w:pPr>
        <w:pStyle w:val="Bibliography"/>
      </w:pPr>
      <w:r w:rsidRPr="003D5A29">
        <w:t xml:space="preserve">Woodcock, R. W. (1990). Theoretical Foundations of the Wj-R Measures of Cognitive Ability. </w:t>
      </w:r>
      <w:r w:rsidRPr="003D5A29">
        <w:rPr>
          <w:i/>
          <w:iCs/>
        </w:rPr>
        <w:t>Journal of Psychoeducational Assessment</w:t>
      </w:r>
      <w:r w:rsidRPr="003D5A29">
        <w:t xml:space="preserve">, </w:t>
      </w:r>
      <w:r w:rsidRPr="003D5A29">
        <w:rPr>
          <w:i/>
          <w:iCs/>
        </w:rPr>
        <w:t>8</w:t>
      </w:r>
      <w:r w:rsidRPr="003D5A29">
        <w:t>(3), 231–258. https://doi.org/10/ft7mjn</w:t>
      </w:r>
    </w:p>
    <w:p w14:paraId="555F42C7" w14:textId="77777777" w:rsidR="003D5A29" w:rsidRPr="003D5A29" w:rsidRDefault="003D5A29" w:rsidP="003D5A29">
      <w:pPr>
        <w:pStyle w:val="Bibliography"/>
      </w:pPr>
      <w:r w:rsidRPr="003D5A29">
        <w:t xml:space="preserve">Woodcock, R. W., Johnson, M. B., &amp; Mather, N. (1990). </w:t>
      </w:r>
      <w:r w:rsidRPr="003D5A29">
        <w:rPr>
          <w:i/>
          <w:iCs/>
        </w:rPr>
        <w:t>Woodcock-Johnson psycho-educational battery—Revised</w:t>
      </w:r>
      <w:r w:rsidRPr="003D5A29">
        <w:t>. DLM Teaching Resources.</w:t>
      </w:r>
    </w:p>
    <w:p w14:paraId="42919C77" w14:textId="77777777" w:rsidR="003D5A29" w:rsidRPr="003D5A29" w:rsidRDefault="003D5A29" w:rsidP="003D5A29">
      <w:pPr>
        <w:pStyle w:val="Bibliography"/>
      </w:pPr>
      <w:r w:rsidRPr="003D5A29">
        <w:t xml:space="preserve">Young, E. S., Frankenhuis, W. E., DelPriore, D. J., &amp; Ellis, B. J. (2022). Hidden talents in context: Cognitive performance with abstract versus ecological stimuli among adversity-exposed youth. </w:t>
      </w:r>
      <w:r w:rsidRPr="003D5A29">
        <w:rPr>
          <w:i/>
          <w:iCs/>
        </w:rPr>
        <w:t>Child Development</w:t>
      </w:r>
      <w:r w:rsidRPr="003D5A29">
        <w:t xml:space="preserve">, </w:t>
      </w:r>
      <w:r w:rsidRPr="003D5A29">
        <w:rPr>
          <w:i/>
          <w:iCs/>
        </w:rPr>
        <w:t>93</w:t>
      </w:r>
      <w:r w:rsidRPr="003D5A29">
        <w:t>(5), 1493–1510. https://doi.org/10.1111/cdev.13766</w:t>
      </w:r>
    </w:p>
    <w:p w14:paraId="672C68B4" w14:textId="77777777" w:rsidR="003D5A29" w:rsidRPr="003D5A29" w:rsidRDefault="003D5A29" w:rsidP="003D5A29">
      <w:pPr>
        <w:pStyle w:val="Bibliography"/>
      </w:pPr>
      <w:r w:rsidRPr="003D5A29">
        <w:t xml:space="preserve">Young, E. S., Griskevicius, V., Simpson, J. A., Waters, T. E. A., &amp; Mittal, C. (2018). Can an unpredictable childhood environment enhance working memory? Testing the sensitized-specialization hypothesis. </w:t>
      </w:r>
      <w:r w:rsidRPr="003D5A29">
        <w:rPr>
          <w:i/>
          <w:iCs/>
        </w:rPr>
        <w:t>Journal of Personality and Social Psychology</w:t>
      </w:r>
      <w:r w:rsidRPr="003D5A29">
        <w:t xml:space="preserve">, </w:t>
      </w:r>
      <w:r w:rsidRPr="003D5A29">
        <w:rPr>
          <w:i/>
          <w:iCs/>
        </w:rPr>
        <w:t>114</w:t>
      </w:r>
      <w:r w:rsidRPr="003D5A29">
        <w:t>(6), 891–908. https://doi.org/10.1037/pspi0000124</w:t>
      </w:r>
    </w:p>
    <w:p w14:paraId="74FF90ED" w14:textId="7241291D"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3"/>
      <w:head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Vermeent, P.C.S. (Stefan)" w:date="2023-04-03T13:46:00Z" w:initials="VP(">
    <w:p w14:paraId="23E883E2" w14:textId="77777777" w:rsidR="00BC4F0E" w:rsidRDefault="00BC4F0E" w:rsidP="00E10C59">
      <w:pPr>
        <w:pStyle w:val="CommentText"/>
      </w:pPr>
      <w:r>
        <w:rPr>
          <w:rStyle w:val="CommentReference"/>
        </w:rPr>
        <w:annotationRef/>
      </w:r>
      <w:r>
        <w:t>Channeling my inner Willem here: you're using 'asserting' and 'assuming' here to refer to the same thing, but those are two different things.</w:t>
      </w:r>
    </w:p>
  </w:comment>
  <w:comment w:id="15" w:author="Vermeent, P.C.S. (Stefan)" w:date="2023-04-03T13:48:00Z" w:initials="VP(">
    <w:p w14:paraId="1498CC7A" w14:textId="77777777" w:rsidR="00335A39" w:rsidRDefault="00335A39" w:rsidP="009F4FF7">
      <w:pPr>
        <w:pStyle w:val="CommentText"/>
      </w:pPr>
      <w:r>
        <w:rPr>
          <w:rStyle w:val="CommentReference"/>
        </w:rPr>
        <w:annotationRef/>
      </w:r>
      <w:r>
        <w:t>Create/uncover/build/put together?</w:t>
      </w:r>
    </w:p>
  </w:comment>
  <w:comment w:id="19" w:author="Vermeent, P.C.S. (Stefan)" w:date="2023-04-03T13:49:00Z" w:initials="VP(">
    <w:p w14:paraId="09A9C84D" w14:textId="77777777" w:rsidR="0095201C" w:rsidRDefault="0095201C" w:rsidP="00BF56B7">
      <w:pPr>
        <w:pStyle w:val="CommentText"/>
      </w:pPr>
      <w:r>
        <w:rPr>
          <w:rStyle w:val="CommentReference"/>
        </w:rPr>
        <w:annotationRef/>
      </w:r>
      <w:r>
        <w:t>You might consider citing Anne Scheel's paper here.</w:t>
      </w:r>
    </w:p>
  </w:comment>
  <w:comment w:id="20" w:author="Vermeent, P.C.S. (Stefan)" w:date="2023-04-03T14:54:00Z" w:initials="VP(">
    <w:p w14:paraId="72AA6204" w14:textId="77777777" w:rsidR="007772F2" w:rsidRDefault="007772F2">
      <w:pPr>
        <w:pStyle w:val="CommentText"/>
      </w:pPr>
      <w:r>
        <w:rPr>
          <w:rStyle w:val="CommentReference"/>
        </w:rPr>
        <w:annotationRef/>
      </w:r>
      <w:r>
        <w:t>I would suggest integrating this paragraph with the two paragraphs before in order to already frame them in terms of "interesting stuff A, but caveat B". So a first paragraph that talks about challenge - ability matches and caveats relating to different measures and designs, and a second paragraph about content with the caveat that content effects could really go both ways.</w:t>
      </w:r>
    </w:p>
    <w:p w14:paraId="0D7F2F9D" w14:textId="77777777" w:rsidR="007772F2" w:rsidRDefault="007772F2">
      <w:pPr>
        <w:pStyle w:val="CommentText"/>
      </w:pPr>
    </w:p>
    <w:p w14:paraId="6DFE8153" w14:textId="77777777" w:rsidR="007772F2" w:rsidRDefault="007772F2" w:rsidP="008A59D7">
      <w:pPr>
        <w:pStyle w:val="CommentText"/>
      </w:pPr>
      <w:r>
        <w:t>I think if you take that route it would be more clear early on what your point is about the fact that it's "easy to construct intuitive bridges". It sounds like your hinting at the fact that it might be a bit too easy and intuitive, which also reflects in what came before, but does not really come through in these two paragraphs above.</w:t>
      </w:r>
    </w:p>
  </w:comment>
  <w:comment w:id="21" w:author="Vermeent, P.C.S. (Stefan)" w:date="2023-04-03T15:00:00Z" w:initials="VP(">
    <w:p w14:paraId="5E1BB103" w14:textId="77777777" w:rsidR="007E49F2" w:rsidRDefault="007E49F2" w:rsidP="00BD736B">
      <w:pPr>
        <w:pStyle w:val="CommentText"/>
      </w:pPr>
      <w:r>
        <w:rPr>
          <w:rStyle w:val="CommentReference"/>
        </w:rPr>
        <w:annotationRef/>
      </w:r>
      <w:r>
        <w:t>Could you tie this in more with what comes before? I guess what you're saying is that the issues above (which specific abilities, which content) are still largely open issues, but that we at least can observe two general principles that offer an informative starting point for the type of principled exploration that you're going to propose (liking that term a lot btw)</w:t>
      </w:r>
    </w:p>
  </w:comment>
  <w:comment w:id="23" w:author="Vermeent, P.C.S. (Stefan)" w:date="2023-04-03T15:01:00Z" w:initials="VP(">
    <w:p w14:paraId="120C1FAF" w14:textId="77777777" w:rsidR="00A10421" w:rsidRDefault="00A10421" w:rsidP="00DE7FC1">
      <w:pPr>
        <w:pStyle w:val="CommentText"/>
      </w:pPr>
      <w:r>
        <w:rPr>
          <w:rStyle w:val="CommentReference"/>
        </w:rPr>
        <w:annotationRef/>
      </w:r>
      <w:r>
        <w:t>Why not your own paper here?</w:t>
      </w:r>
    </w:p>
  </w:comment>
  <w:comment w:id="27" w:author="Vermeent, P.C.S. (Stefan)" w:date="2023-04-03T15:05:00Z" w:initials="VP(">
    <w:p w14:paraId="5F46357A" w14:textId="77777777" w:rsidR="00495C5C" w:rsidRDefault="00495C5C" w:rsidP="00EC03C0">
      <w:pPr>
        <w:pStyle w:val="CommentText"/>
      </w:pPr>
      <w:r>
        <w:rPr>
          <w:rStyle w:val="CommentReference"/>
        </w:rPr>
        <w:annotationRef/>
      </w:r>
      <w:r>
        <w:t>The 'is' made it sound like an assertion that was going to be followed by a citation.</w:t>
      </w:r>
    </w:p>
  </w:comment>
  <w:comment w:id="33" w:author="Vermeent, P.C.S. (Stefan)" w:date="2023-04-03T15:11:00Z" w:initials="VP(">
    <w:p w14:paraId="13E808E3" w14:textId="77777777" w:rsidR="00C843B7" w:rsidRDefault="00C843B7" w:rsidP="00552622">
      <w:pPr>
        <w:pStyle w:val="CommentText"/>
      </w:pPr>
      <w:r>
        <w:rPr>
          <w:rStyle w:val="CommentReference"/>
        </w:rPr>
        <w:annotationRef/>
      </w:r>
      <w:r>
        <w:t>One thing I'm wondering at this point is whether you should intelligence/intellectual abilities more specifically early on, instead of the more general cognitive abilities? That is what you're going to focus on after all. I also think the point you make here certainly applies to intelligence testing, but not necessarily to testing of other abilities (e.g., I think it's fairly common to assess "memory" or "EF" abilities with only one or two tasks.)</w:t>
      </w:r>
    </w:p>
  </w:comment>
  <w:comment w:id="37" w:author="Vermeent, P.C.S. (Stefan)" w:date="2023-04-03T15:16:00Z" w:initials="VP(">
    <w:p w14:paraId="3F990628" w14:textId="77777777" w:rsidR="00A5010F" w:rsidRDefault="00A5010F" w:rsidP="00A74467">
      <w:pPr>
        <w:pStyle w:val="CommentText"/>
      </w:pPr>
      <w:r>
        <w:rPr>
          <w:rStyle w:val="CommentReference"/>
        </w:rPr>
        <w:annotationRef/>
      </w:r>
      <w:r>
        <w:t>This paragraph seems to be making largely the same point as the final paragraph of the previous section. I like this paragraph more, and I think it might work better at the end of the previous section. It's basically saying: 'look, there's a bunch of mixed stuff that we do not understand clearly yet, but these basic insights seem to hold and are therefore a logical starting point for a more exploratory approach'.</w:t>
      </w:r>
    </w:p>
  </w:comment>
  <w:comment w:id="40" w:author="Vermeent, P.C.S. (Stefan)" w:date="2023-04-03T15:27:00Z" w:initials="VP(">
    <w:p w14:paraId="2704F40F" w14:textId="77777777" w:rsidR="008B3CA8" w:rsidRDefault="008B3CA8">
      <w:pPr>
        <w:pStyle w:val="CommentText"/>
      </w:pPr>
      <w:r>
        <w:rPr>
          <w:rStyle w:val="CommentReference"/>
        </w:rPr>
        <w:annotationRef/>
      </w:r>
      <w:r>
        <w:t xml:space="preserve">The intro so far is very clearly motivated I think. It is a bit long though, and a couple of points tend to be repeated a bit too often in several places. I think you might want to move a couple of points that you're making in this section to the previous section, especially the point about adapted abilities mostly showing on a within subject level and the issue of lowered/intact/enhanced performance. Then this section can be fully about the usefulness of principled exploration. </w:t>
      </w:r>
    </w:p>
    <w:p w14:paraId="0413A7B6" w14:textId="77777777" w:rsidR="008B3CA8" w:rsidRDefault="008B3CA8">
      <w:pPr>
        <w:pStyle w:val="CommentText"/>
      </w:pPr>
    </w:p>
    <w:p w14:paraId="33EB46E0" w14:textId="77777777" w:rsidR="008B3CA8" w:rsidRDefault="008B3CA8" w:rsidP="00CE6D7B">
      <w:pPr>
        <w:pStyle w:val="CommentText"/>
      </w:pPr>
      <w:r>
        <w:t>I'm also wondering whether the issue of content should feature as extensively as it does now, as you're not going to do anything with content in this study. Perhaps you could condense it by using it to illustrate the more general point that intuitive arguments can easily flip. Like the example of inhibition that can go either way, we can also reason about specific contents in opposite ways (money being positive because it's such a salient part of life vs. money being positive because it induces anxiety/negative affect.</w:t>
      </w:r>
    </w:p>
  </w:comment>
  <w:comment w:id="41" w:author="Vermeent, P.C.S. (Stefan)" w:date="2023-04-03T15:29:00Z" w:initials="VP(">
    <w:p w14:paraId="6B338BA1" w14:textId="77777777" w:rsidR="00832772" w:rsidRDefault="00832772" w:rsidP="00B145BA">
      <w:pPr>
        <w:pStyle w:val="CommentText"/>
      </w:pPr>
      <w:r>
        <w:rPr>
          <w:rStyle w:val="CommentReference"/>
        </w:rPr>
        <w:annotationRef/>
      </w:r>
      <w:r>
        <w:t>Same point as before. If not prior to this section, I think this should definitely be the point where we make explicit that we're not attempting to sample from the whole range of cognitive abilities (whatever that might mean), but rather focusing on achievement tests specifically. Not that that's a bad thing, but I think it's important to make clear.</w:t>
      </w:r>
    </w:p>
  </w:comment>
  <w:comment w:id="44" w:author="Vermeent, P.C.S. (Stefan)" w:date="2023-04-03T15:35:00Z" w:initials="VP(">
    <w:p w14:paraId="695C72BA" w14:textId="77777777" w:rsidR="00767F96" w:rsidRDefault="00767F96" w:rsidP="00186ACF">
      <w:pPr>
        <w:pStyle w:val="CommentText"/>
      </w:pPr>
      <w:r>
        <w:rPr>
          <w:rStyle w:val="CommentReference"/>
        </w:rPr>
        <w:annotationRef/>
      </w:r>
      <w:r>
        <w:t>Is this necessary?</w:t>
      </w:r>
    </w:p>
  </w:comment>
  <w:comment w:id="45" w:author="Vermeent, P.C.S. (Stefan)" w:date="2023-04-03T15:42:00Z" w:initials="VP(">
    <w:p w14:paraId="238C9A7E" w14:textId="77777777" w:rsidR="00896BF0" w:rsidRDefault="00896BF0" w:rsidP="00343943">
      <w:pPr>
        <w:pStyle w:val="CommentText"/>
      </w:pPr>
      <w:r>
        <w:rPr>
          <w:rStyle w:val="CommentReference"/>
        </w:rPr>
        <w:annotationRef/>
      </w:r>
      <w:r>
        <w:t>A lot of the details in these four paragraphs (not including the final paragraph) seem more suitable for the Measures/Analyses sections of the Methods.</w:t>
      </w:r>
    </w:p>
  </w:comment>
  <w:comment w:id="52" w:author="Vermeent, P.C.S. (Stefan)" w:date="2023-04-03T15:38:00Z" w:initials="VP(">
    <w:p w14:paraId="4EE0F3DB" w14:textId="18157FCB" w:rsidR="00654F7E" w:rsidRDefault="00654F7E" w:rsidP="00354BDC">
      <w:pPr>
        <w:pStyle w:val="CommentText"/>
      </w:pPr>
      <w:r>
        <w:rPr>
          <w:rStyle w:val="CommentReference"/>
        </w:rPr>
        <w:annotationRef/>
      </w:r>
      <w:r>
        <w:t>Fully unexplored, or 'underexplored'?</w:t>
      </w:r>
    </w:p>
  </w:comment>
  <w:comment w:id="53" w:author="Vermeent, P.C.S. (Stefan)" w:date="2023-04-03T15:43:00Z" w:initials="VP(">
    <w:p w14:paraId="29A132E2" w14:textId="77777777" w:rsidR="002A34C2" w:rsidRDefault="002A34C2" w:rsidP="002035C0">
      <w:pPr>
        <w:pStyle w:val="CommentText"/>
      </w:pPr>
      <w:r>
        <w:rPr>
          <w:rStyle w:val="CommentReference"/>
        </w:rPr>
        <w:annotationRef/>
      </w:r>
      <w:r>
        <w:t>Is this paragraph needed? It follows the previous method-y paragraphs a bit randomly and reiterates points already made previously. Maybe it could be integrated at the end of the section before the 'current study' section?</w:t>
      </w:r>
    </w:p>
  </w:comment>
  <w:comment w:id="54" w:author="Jeff Simpson" w:date="2023-03-11T07:12:00Z" w:initials="JS">
    <w:p w14:paraId="6E82173A" w14:textId="5BEEE77D" w:rsidR="001436F4" w:rsidRDefault="001436F4">
      <w:pPr>
        <w:pStyle w:val="CommentText"/>
      </w:pPr>
      <w:r>
        <w:rPr>
          <w:rStyle w:val="CommentReference"/>
        </w:rPr>
        <w:annotationRef/>
      </w:r>
      <w:r>
        <w:t>Within what timeframe?  The next year or two?</w:t>
      </w:r>
    </w:p>
  </w:comment>
  <w:comment w:id="55" w:author="Glenn I Roisman" w:date="2023-03-10T15:03:00Z" w:initials="GIR">
    <w:p w14:paraId="1DDA67B9" w14:textId="0D5710F9" w:rsidR="00832229" w:rsidRDefault="00832229">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E883E2" w15:done="0"/>
  <w15:commentEx w15:paraId="1498CC7A" w15:done="0"/>
  <w15:commentEx w15:paraId="09A9C84D" w15:done="0"/>
  <w15:commentEx w15:paraId="6DFE8153" w15:done="0"/>
  <w15:commentEx w15:paraId="5E1BB103" w15:done="0"/>
  <w15:commentEx w15:paraId="120C1FAF" w15:done="0"/>
  <w15:commentEx w15:paraId="5F46357A" w15:done="0"/>
  <w15:commentEx w15:paraId="13E808E3" w15:done="0"/>
  <w15:commentEx w15:paraId="3F990628" w15:done="0"/>
  <w15:commentEx w15:paraId="33EB46E0" w15:done="0"/>
  <w15:commentEx w15:paraId="6B338BA1" w15:done="0"/>
  <w15:commentEx w15:paraId="695C72BA" w15:done="0"/>
  <w15:commentEx w15:paraId="238C9A7E" w15:done="0"/>
  <w15:commentEx w15:paraId="4EE0F3DB" w15:done="0"/>
  <w15:commentEx w15:paraId="29A132E2" w15:done="0"/>
  <w15:commentEx w15:paraId="6E82173A" w15:done="0"/>
  <w15:commentEx w15:paraId="1DDA6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572D" w16cex:dateUtc="2023-04-03T11:46:00Z"/>
  <w16cex:commentExtensible w16cex:durableId="27D55791" w16cex:dateUtc="2023-04-03T11:48:00Z"/>
  <w16cex:commentExtensible w16cex:durableId="27D557F6" w16cex:dateUtc="2023-04-03T11:49:00Z"/>
  <w16cex:commentExtensible w16cex:durableId="27D56732" w16cex:dateUtc="2023-04-03T12:54:00Z"/>
  <w16cex:commentExtensible w16cex:durableId="27D56871" w16cex:dateUtc="2023-04-03T13:00:00Z"/>
  <w16cex:commentExtensible w16cex:durableId="27D568DD" w16cex:dateUtc="2023-04-03T13:01:00Z"/>
  <w16cex:commentExtensible w16cex:durableId="27D569D3" w16cex:dateUtc="2023-04-03T13:05:00Z"/>
  <w16cex:commentExtensible w16cex:durableId="27D56B0B" w16cex:dateUtc="2023-04-03T13:11:00Z"/>
  <w16cex:commentExtensible w16cex:durableId="27D56C31" w16cex:dateUtc="2023-04-03T13:16:00Z"/>
  <w16cex:commentExtensible w16cex:durableId="27D56ED5" w16cex:dateUtc="2023-04-03T13:27:00Z"/>
  <w16cex:commentExtensible w16cex:durableId="27D56F50" w16cex:dateUtc="2023-04-03T13:29:00Z"/>
  <w16cex:commentExtensible w16cex:durableId="27D570AB" w16cex:dateUtc="2023-04-03T13:35:00Z"/>
  <w16cex:commentExtensible w16cex:durableId="27D5725A" w16cex:dateUtc="2023-04-03T13:42:00Z"/>
  <w16cex:commentExtensible w16cex:durableId="27D57182" w16cex:dateUtc="2023-04-03T13:38:00Z"/>
  <w16cex:commentExtensible w16cex:durableId="27D572BE" w16cex:dateUtc="2023-04-03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E883E2" w16cid:durableId="27D5572D"/>
  <w16cid:commentId w16cid:paraId="1498CC7A" w16cid:durableId="27D55791"/>
  <w16cid:commentId w16cid:paraId="09A9C84D" w16cid:durableId="27D557F6"/>
  <w16cid:commentId w16cid:paraId="6DFE8153" w16cid:durableId="27D56732"/>
  <w16cid:commentId w16cid:paraId="5E1BB103" w16cid:durableId="27D56871"/>
  <w16cid:commentId w16cid:paraId="120C1FAF" w16cid:durableId="27D568DD"/>
  <w16cid:commentId w16cid:paraId="5F46357A" w16cid:durableId="27D569D3"/>
  <w16cid:commentId w16cid:paraId="13E808E3" w16cid:durableId="27D56B0B"/>
  <w16cid:commentId w16cid:paraId="3F990628" w16cid:durableId="27D56C31"/>
  <w16cid:commentId w16cid:paraId="33EB46E0" w16cid:durableId="27D56ED5"/>
  <w16cid:commentId w16cid:paraId="6B338BA1" w16cid:durableId="27D56F50"/>
  <w16cid:commentId w16cid:paraId="695C72BA" w16cid:durableId="27D570AB"/>
  <w16cid:commentId w16cid:paraId="238C9A7E" w16cid:durableId="27D5725A"/>
  <w16cid:commentId w16cid:paraId="4EE0F3DB" w16cid:durableId="27D57182"/>
  <w16cid:commentId w16cid:paraId="29A132E2" w16cid:durableId="27D572BE"/>
  <w16cid:commentId w16cid:paraId="6E82173A" w16cid:durableId="27BC2DA7"/>
  <w16cid:commentId w16cid:paraId="1DDA67B9" w16cid:durableId="27BC2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9933" w14:textId="77777777" w:rsidR="002E3C0F" w:rsidRDefault="002E3C0F" w:rsidP="00C242AA">
      <w:r>
        <w:separator/>
      </w:r>
    </w:p>
  </w:endnote>
  <w:endnote w:type="continuationSeparator" w:id="0">
    <w:p w14:paraId="1B9475CA" w14:textId="77777777" w:rsidR="002E3C0F" w:rsidRDefault="002E3C0F"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D0C5" w14:textId="77777777" w:rsidR="002E3C0F" w:rsidRDefault="002E3C0F" w:rsidP="00C242AA">
      <w:r>
        <w:separator/>
      </w:r>
    </w:p>
  </w:footnote>
  <w:footnote w:type="continuationSeparator" w:id="0">
    <w:p w14:paraId="59E4AE7F" w14:textId="77777777" w:rsidR="002E3C0F" w:rsidRDefault="002E3C0F"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7105B"/>
    <w:multiLevelType w:val="multilevel"/>
    <w:tmpl w:val="6638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387809">
    <w:abstractNumId w:val="16"/>
  </w:num>
  <w:num w:numId="2" w16cid:durableId="1328509187">
    <w:abstractNumId w:val="1"/>
  </w:num>
  <w:num w:numId="3" w16cid:durableId="83720949">
    <w:abstractNumId w:val="8"/>
  </w:num>
  <w:num w:numId="4" w16cid:durableId="432096129">
    <w:abstractNumId w:val="6"/>
  </w:num>
  <w:num w:numId="5" w16cid:durableId="224490367">
    <w:abstractNumId w:val="11"/>
  </w:num>
  <w:num w:numId="6" w16cid:durableId="492067608">
    <w:abstractNumId w:val="4"/>
  </w:num>
  <w:num w:numId="7" w16cid:durableId="1944074670">
    <w:abstractNumId w:val="22"/>
  </w:num>
  <w:num w:numId="8" w16cid:durableId="1103918784">
    <w:abstractNumId w:val="19"/>
  </w:num>
  <w:num w:numId="9" w16cid:durableId="168764034">
    <w:abstractNumId w:val="5"/>
  </w:num>
  <w:num w:numId="10" w16cid:durableId="448860065">
    <w:abstractNumId w:val="9"/>
  </w:num>
  <w:num w:numId="11" w16cid:durableId="630940094">
    <w:abstractNumId w:val="18"/>
  </w:num>
  <w:num w:numId="12" w16cid:durableId="538980481">
    <w:abstractNumId w:val="14"/>
  </w:num>
  <w:num w:numId="13" w16cid:durableId="585771437">
    <w:abstractNumId w:val="3"/>
  </w:num>
  <w:num w:numId="14" w16cid:durableId="2057923518">
    <w:abstractNumId w:val="2"/>
  </w:num>
  <w:num w:numId="15" w16cid:durableId="2106682500">
    <w:abstractNumId w:val="20"/>
  </w:num>
  <w:num w:numId="16" w16cid:durableId="164827714">
    <w:abstractNumId w:val="12"/>
  </w:num>
  <w:num w:numId="17" w16cid:durableId="80682411">
    <w:abstractNumId w:val="13"/>
  </w:num>
  <w:num w:numId="18" w16cid:durableId="2128111316">
    <w:abstractNumId w:val="7"/>
  </w:num>
  <w:num w:numId="19" w16cid:durableId="1453286574">
    <w:abstractNumId w:val="17"/>
  </w:num>
  <w:num w:numId="20" w16cid:durableId="1017122542">
    <w:abstractNumId w:val="21"/>
  </w:num>
  <w:num w:numId="21" w16cid:durableId="1360085273">
    <w:abstractNumId w:val="0"/>
  </w:num>
  <w:num w:numId="22" w16cid:durableId="1869827263">
    <w:abstractNumId w:val="15"/>
  </w:num>
  <w:num w:numId="23" w16cid:durableId="2733760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meent, P.C.S. (Stefan)">
    <w15:presenceInfo w15:providerId="AD" w15:userId="S::p.c.s.vermeent@uu.nl::303c34db-8c4f-43b2-9e1a-e726cea6b907"/>
  </w15:person>
  <w15:person w15:author="Jeff Simpson">
    <w15:presenceInfo w15:providerId="None" w15:userId="Jeff Simpson"/>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2228"/>
    <w:rsid w:val="000A3D8E"/>
    <w:rsid w:val="000A4042"/>
    <w:rsid w:val="000B2448"/>
    <w:rsid w:val="000B4620"/>
    <w:rsid w:val="000B63D5"/>
    <w:rsid w:val="000B6B76"/>
    <w:rsid w:val="000B7B07"/>
    <w:rsid w:val="000C0B2A"/>
    <w:rsid w:val="000C3252"/>
    <w:rsid w:val="000C4E10"/>
    <w:rsid w:val="000C4FC0"/>
    <w:rsid w:val="000C7171"/>
    <w:rsid w:val="000D0F9E"/>
    <w:rsid w:val="000D4E83"/>
    <w:rsid w:val="000E0EDB"/>
    <w:rsid w:val="000E1757"/>
    <w:rsid w:val="000E364A"/>
    <w:rsid w:val="000E4298"/>
    <w:rsid w:val="000F1499"/>
    <w:rsid w:val="000F2189"/>
    <w:rsid w:val="000F482F"/>
    <w:rsid w:val="000F5780"/>
    <w:rsid w:val="00101455"/>
    <w:rsid w:val="00101506"/>
    <w:rsid w:val="00102129"/>
    <w:rsid w:val="00102D22"/>
    <w:rsid w:val="00103B80"/>
    <w:rsid w:val="00105D54"/>
    <w:rsid w:val="00115923"/>
    <w:rsid w:val="00130C3B"/>
    <w:rsid w:val="00131448"/>
    <w:rsid w:val="00133A17"/>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3DEA"/>
    <w:rsid w:val="00196326"/>
    <w:rsid w:val="001A4973"/>
    <w:rsid w:val="001A69C6"/>
    <w:rsid w:val="001C08A6"/>
    <w:rsid w:val="001C0A33"/>
    <w:rsid w:val="001C687E"/>
    <w:rsid w:val="001C68EA"/>
    <w:rsid w:val="001D19D8"/>
    <w:rsid w:val="001D212D"/>
    <w:rsid w:val="001D2532"/>
    <w:rsid w:val="001D3F69"/>
    <w:rsid w:val="001D453D"/>
    <w:rsid w:val="001D6B0B"/>
    <w:rsid w:val="001D7051"/>
    <w:rsid w:val="001E1046"/>
    <w:rsid w:val="001E1143"/>
    <w:rsid w:val="001E3CEF"/>
    <w:rsid w:val="001F0A5F"/>
    <w:rsid w:val="001F2A05"/>
    <w:rsid w:val="001F34F0"/>
    <w:rsid w:val="001F3D20"/>
    <w:rsid w:val="001F75D2"/>
    <w:rsid w:val="0020086D"/>
    <w:rsid w:val="00201687"/>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2ACF"/>
    <w:rsid w:val="00284BB8"/>
    <w:rsid w:val="00285E99"/>
    <w:rsid w:val="00292D3C"/>
    <w:rsid w:val="00293610"/>
    <w:rsid w:val="00294FB3"/>
    <w:rsid w:val="00295E28"/>
    <w:rsid w:val="00297BD2"/>
    <w:rsid w:val="002A34C2"/>
    <w:rsid w:val="002A4843"/>
    <w:rsid w:val="002A546D"/>
    <w:rsid w:val="002B17E6"/>
    <w:rsid w:val="002B4961"/>
    <w:rsid w:val="002B7D3F"/>
    <w:rsid w:val="002C3015"/>
    <w:rsid w:val="002C6D3A"/>
    <w:rsid w:val="002C6E30"/>
    <w:rsid w:val="002D0A1B"/>
    <w:rsid w:val="002D2CD0"/>
    <w:rsid w:val="002D4605"/>
    <w:rsid w:val="002D5D1D"/>
    <w:rsid w:val="002E0EE5"/>
    <w:rsid w:val="002E1AB2"/>
    <w:rsid w:val="002E3603"/>
    <w:rsid w:val="002E3C0F"/>
    <w:rsid w:val="002E46E3"/>
    <w:rsid w:val="002E481A"/>
    <w:rsid w:val="002E4C24"/>
    <w:rsid w:val="002F07B3"/>
    <w:rsid w:val="002F2BB2"/>
    <w:rsid w:val="002F68B5"/>
    <w:rsid w:val="002F705B"/>
    <w:rsid w:val="002F7CE5"/>
    <w:rsid w:val="00301B56"/>
    <w:rsid w:val="003055C9"/>
    <w:rsid w:val="00313B74"/>
    <w:rsid w:val="0031644B"/>
    <w:rsid w:val="00316A0C"/>
    <w:rsid w:val="00316F4B"/>
    <w:rsid w:val="00320783"/>
    <w:rsid w:val="00320904"/>
    <w:rsid w:val="00320C51"/>
    <w:rsid w:val="00320FCD"/>
    <w:rsid w:val="00321494"/>
    <w:rsid w:val="003220BC"/>
    <w:rsid w:val="0033047C"/>
    <w:rsid w:val="003315CE"/>
    <w:rsid w:val="00334082"/>
    <w:rsid w:val="003347A4"/>
    <w:rsid w:val="00335A39"/>
    <w:rsid w:val="003402B5"/>
    <w:rsid w:val="003415FC"/>
    <w:rsid w:val="0034209E"/>
    <w:rsid w:val="00345C99"/>
    <w:rsid w:val="00346693"/>
    <w:rsid w:val="00355F62"/>
    <w:rsid w:val="00357E03"/>
    <w:rsid w:val="00361803"/>
    <w:rsid w:val="00361F89"/>
    <w:rsid w:val="003628A5"/>
    <w:rsid w:val="003651CD"/>
    <w:rsid w:val="003700AD"/>
    <w:rsid w:val="003737EF"/>
    <w:rsid w:val="0037685E"/>
    <w:rsid w:val="00382B14"/>
    <w:rsid w:val="00382F86"/>
    <w:rsid w:val="00383126"/>
    <w:rsid w:val="00383A08"/>
    <w:rsid w:val="00385345"/>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0736"/>
    <w:rsid w:val="003D21C4"/>
    <w:rsid w:val="003D2C03"/>
    <w:rsid w:val="003D5A29"/>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0387"/>
    <w:rsid w:val="00466E8C"/>
    <w:rsid w:val="004674FA"/>
    <w:rsid w:val="00473CC5"/>
    <w:rsid w:val="0047465E"/>
    <w:rsid w:val="0047581B"/>
    <w:rsid w:val="00477464"/>
    <w:rsid w:val="00485DD1"/>
    <w:rsid w:val="004917FE"/>
    <w:rsid w:val="00493D77"/>
    <w:rsid w:val="00495C5C"/>
    <w:rsid w:val="004A2BD2"/>
    <w:rsid w:val="004A7557"/>
    <w:rsid w:val="004B051A"/>
    <w:rsid w:val="004B1164"/>
    <w:rsid w:val="004B50F8"/>
    <w:rsid w:val="004B76F1"/>
    <w:rsid w:val="004C067C"/>
    <w:rsid w:val="004C0958"/>
    <w:rsid w:val="004C520B"/>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2B2"/>
    <w:rsid w:val="0053455F"/>
    <w:rsid w:val="005359C5"/>
    <w:rsid w:val="00537C21"/>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414A"/>
    <w:rsid w:val="00587D5C"/>
    <w:rsid w:val="005900E9"/>
    <w:rsid w:val="00590A9F"/>
    <w:rsid w:val="0059229B"/>
    <w:rsid w:val="005948C8"/>
    <w:rsid w:val="005973B5"/>
    <w:rsid w:val="005A0B1E"/>
    <w:rsid w:val="005A41CB"/>
    <w:rsid w:val="005A7796"/>
    <w:rsid w:val="005B092C"/>
    <w:rsid w:val="005B2BBF"/>
    <w:rsid w:val="005B4A4A"/>
    <w:rsid w:val="005C1DBA"/>
    <w:rsid w:val="005C367D"/>
    <w:rsid w:val="005C5F26"/>
    <w:rsid w:val="005C711D"/>
    <w:rsid w:val="005D19EB"/>
    <w:rsid w:val="005D2CE8"/>
    <w:rsid w:val="005D6318"/>
    <w:rsid w:val="005D7A09"/>
    <w:rsid w:val="005E10A7"/>
    <w:rsid w:val="005E3419"/>
    <w:rsid w:val="005E36AD"/>
    <w:rsid w:val="005F0112"/>
    <w:rsid w:val="005F16D7"/>
    <w:rsid w:val="005F2AFA"/>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4F7E"/>
    <w:rsid w:val="00656BEC"/>
    <w:rsid w:val="00657ECE"/>
    <w:rsid w:val="006640B6"/>
    <w:rsid w:val="006720CF"/>
    <w:rsid w:val="00672BC7"/>
    <w:rsid w:val="0068125C"/>
    <w:rsid w:val="006854ED"/>
    <w:rsid w:val="006861CC"/>
    <w:rsid w:val="00695A2C"/>
    <w:rsid w:val="006A0577"/>
    <w:rsid w:val="006A3426"/>
    <w:rsid w:val="006A6D33"/>
    <w:rsid w:val="006B3379"/>
    <w:rsid w:val="006B36AB"/>
    <w:rsid w:val="006B6456"/>
    <w:rsid w:val="006C1B60"/>
    <w:rsid w:val="006C44C8"/>
    <w:rsid w:val="006C475D"/>
    <w:rsid w:val="006D6844"/>
    <w:rsid w:val="006D6847"/>
    <w:rsid w:val="006F0793"/>
    <w:rsid w:val="006F52DC"/>
    <w:rsid w:val="006F6C8A"/>
    <w:rsid w:val="006F72E4"/>
    <w:rsid w:val="007006F5"/>
    <w:rsid w:val="00701562"/>
    <w:rsid w:val="00701FDC"/>
    <w:rsid w:val="00704E7F"/>
    <w:rsid w:val="00706457"/>
    <w:rsid w:val="007067C7"/>
    <w:rsid w:val="00707299"/>
    <w:rsid w:val="0071298A"/>
    <w:rsid w:val="007140F3"/>
    <w:rsid w:val="00714CFA"/>
    <w:rsid w:val="00716992"/>
    <w:rsid w:val="00717C95"/>
    <w:rsid w:val="007222BD"/>
    <w:rsid w:val="00722F30"/>
    <w:rsid w:val="00722F8D"/>
    <w:rsid w:val="0072387D"/>
    <w:rsid w:val="00726406"/>
    <w:rsid w:val="007315E9"/>
    <w:rsid w:val="0073351B"/>
    <w:rsid w:val="00740CA0"/>
    <w:rsid w:val="00744362"/>
    <w:rsid w:val="007470A2"/>
    <w:rsid w:val="0074736F"/>
    <w:rsid w:val="007537A4"/>
    <w:rsid w:val="00756995"/>
    <w:rsid w:val="007578B3"/>
    <w:rsid w:val="007634EF"/>
    <w:rsid w:val="00767F96"/>
    <w:rsid w:val="007723B0"/>
    <w:rsid w:val="0077245E"/>
    <w:rsid w:val="00774552"/>
    <w:rsid w:val="0077494E"/>
    <w:rsid w:val="007772F2"/>
    <w:rsid w:val="0078274A"/>
    <w:rsid w:val="00783FB0"/>
    <w:rsid w:val="0078493C"/>
    <w:rsid w:val="00786492"/>
    <w:rsid w:val="00786E00"/>
    <w:rsid w:val="00792ACC"/>
    <w:rsid w:val="00794B31"/>
    <w:rsid w:val="00797856"/>
    <w:rsid w:val="0079792E"/>
    <w:rsid w:val="007A4283"/>
    <w:rsid w:val="007A4892"/>
    <w:rsid w:val="007A630F"/>
    <w:rsid w:val="007B6696"/>
    <w:rsid w:val="007C0668"/>
    <w:rsid w:val="007C63B0"/>
    <w:rsid w:val="007C72D1"/>
    <w:rsid w:val="007D0793"/>
    <w:rsid w:val="007D08A6"/>
    <w:rsid w:val="007D1C17"/>
    <w:rsid w:val="007D2B1D"/>
    <w:rsid w:val="007D6B60"/>
    <w:rsid w:val="007E0704"/>
    <w:rsid w:val="007E0893"/>
    <w:rsid w:val="007E14F4"/>
    <w:rsid w:val="007E49F2"/>
    <w:rsid w:val="007E6D86"/>
    <w:rsid w:val="007E6E38"/>
    <w:rsid w:val="008059CE"/>
    <w:rsid w:val="00810F0C"/>
    <w:rsid w:val="0081369A"/>
    <w:rsid w:val="0081548C"/>
    <w:rsid w:val="008159CA"/>
    <w:rsid w:val="00816636"/>
    <w:rsid w:val="00826724"/>
    <w:rsid w:val="00830085"/>
    <w:rsid w:val="008300DE"/>
    <w:rsid w:val="008303CF"/>
    <w:rsid w:val="0083092F"/>
    <w:rsid w:val="00832229"/>
    <w:rsid w:val="00832772"/>
    <w:rsid w:val="0083577C"/>
    <w:rsid w:val="00836D33"/>
    <w:rsid w:val="00840A8D"/>
    <w:rsid w:val="00843E56"/>
    <w:rsid w:val="00844588"/>
    <w:rsid w:val="00844A41"/>
    <w:rsid w:val="0084659C"/>
    <w:rsid w:val="008557D4"/>
    <w:rsid w:val="008561AC"/>
    <w:rsid w:val="00865C2A"/>
    <w:rsid w:val="00866B32"/>
    <w:rsid w:val="00866B45"/>
    <w:rsid w:val="00867B2B"/>
    <w:rsid w:val="00872639"/>
    <w:rsid w:val="00873A9C"/>
    <w:rsid w:val="00873FCF"/>
    <w:rsid w:val="00875113"/>
    <w:rsid w:val="0087622A"/>
    <w:rsid w:val="00880743"/>
    <w:rsid w:val="00882A8D"/>
    <w:rsid w:val="00884486"/>
    <w:rsid w:val="00884D9D"/>
    <w:rsid w:val="008858B0"/>
    <w:rsid w:val="00892A55"/>
    <w:rsid w:val="00893A80"/>
    <w:rsid w:val="00895D5A"/>
    <w:rsid w:val="00896BF0"/>
    <w:rsid w:val="00897E0B"/>
    <w:rsid w:val="008A0806"/>
    <w:rsid w:val="008A1CBF"/>
    <w:rsid w:val="008A2F9D"/>
    <w:rsid w:val="008A68DE"/>
    <w:rsid w:val="008A73DD"/>
    <w:rsid w:val="008B1B0B"/>
    <w:rsid w:val="008B2626"/>
    <w:rsid w:val="008B3CA8"/>
    <w:rsid w:val="008B6A36"/>
    <w:rsid w:val="008B74D1"/>
    <w:rsid w:val="008C1E45"/>
    <w:rsid w:val="008C2FA1"/>
    <w:rsid w:val="008D4215"/>
    <w:rsid w:val="008D5AEE"/>
    <w:rsid w:val="008D6325"/>
    <w:rsid w:val="008D6574"/>
    <w:rsid w:val="008D7104"/>
    <w:rsid w:val="008E1C81"/>
    <w:rsid w:val="008E71CA"/>
    <w:rsid w:val="008F292C"/>
    <w:rsid w:val="008F345C"/>
    <w:rsid w:val="008F3513"/>
    <w:rsid w:val="008F42D8"/>
    <w:rsid w:val="008F61E5"/>
    <w:rsid w:val="00901630"/>
    <w:rsid w:val="009037C3"/>
    <w:rsid w:val="00903DF3"/>
    <w:rsid w:val="00906556"/>
    <w:rsid w:val="00912C7F"/>
    <w:rsid w:val="00913D64"/>
    <w:rsid w:val="00917A14"/>
    <w:rsid w:val="009261DA"/>
    <w:rsid w:val="00927188"/>
    <w:rsid w:val="009271E4"/>
    <w:rsid w:val="009275F5"/>
    <w:rsid w:val="009306A5"/>
    <w:rsid w:val="0093301D"/>
    <w:rsid w:val="009346EA"/>
    <w:rsid w:val="00935F81"/>
    <w:rsid w:val="00937E81"/>
    <w:rsid w:val="009429E0"/>
    <w:rsid w:val="00943376"/>
    <w:rsid w:val="0094427A"/>
    <w:rsid w:val="00944B9A"/>
    <w:rsid w:val="0095201C"/>
    <w:rsid w:val="00953C09"/>
    <w:rsid w:val="0095467E"/>
    <w:rsid w:val="00954B8F"/>
    <w:rsid w:val="009553DA"/>
    <w:rsid w:val="00962E5C"/>
    <w:rsid w:val="00964E29"/>
    <w:rsid w:val="0096786B"/>
    <w:rsid w:val="0097001F"/>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0421"/>
    <w:rsid w:val="00A14C1A"/>
    <w:rsid w:val="00A14C60"/>
    <w:rsid w:val="00A20ACB"/>
    <w:rsid w:val="00A23BA9"/>
    <w:rsid w:val="00A36C42"/>
    <w:rsid w:val="00A43AF0"/>
    <w:rsid w:val="00A46A2F"/>
    <w:rsid w:val="00A4794A"/>
    <w:rsid w:val="00A47B7E"/>
    <w:rsid w:val="00A5010F"/>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97B58"/>
    <w:rsid w:val="00AA01C6"/>
    <w:rsid w:val="00AA347F"/>
    <w:rsid w:val="00AB223C"/>
    <w:rsid w:val="00AB3927"/>
    <w:rsid w:val="00AB4692"/>
    <w:rsid w:val="00AC0760"/>
    <w:rsid w:val="00AC0B4A"/>
    <w:rsid w:val="00AC1090"/>
    <w:rsid w:val="00AC3B83"/>
    <w:rsid w:val="00AD26A1"/>
    <w:rsid w:val="00AD2B75"/>
    <w:rsid w:val="00AD2C61"/>
    <w:rsid w:val="00AD2F4B"/>
    <w:rsid w:val="00AD4D0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07DE"/>
    <w:rsid w:val="00B822CD"/>
    <w:rsid w:val="00B82CF7"/>
    <w:rsid w:val="00B86E91"/>
    <w:rsid w:val="00B9187F"/>
    <w:rsid w:val="00B9438C"/>
    <w:rsid w:val="00B94E31"/>
    <w:rsid w:val="00B960AA"/>
    <w:rsid w:val="00B970E1"/>
    <w:rsid w:val="00BA581E"/>
    <w:rsid w:val="00BA7B73"/>
    <w:rsid w:val="00BA7EE5"/>
    <w:rsid w:val="00BB2AF3"/>
    <w:rsid w:val="00BB3366"/>
    <w:rsid w:val="00BB6694"/>
    <w:rsid w:val="00BC0A7D"/>
    <w:rsid w:val="00BC17DD"/>
    <w:rsid w:val="00BC4F0E"/>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439F"/>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43B7"/>
    <w:rsid w:val="00C85D50"/>
    <w:rsid w:val="00C86121"/>
    <w:rsid w:val="00C87211"/>
    <w:rsid w:val="00C9002F"/>
    <w:rsid w:val="00C90724"/>
    <w:rsid w:val="00C92E23"/>
    <w:rsid w:val="00CA0FE8"/>
    <w:rsid w:val="00CA32CE"/>
    <w:rsid w:val="00CA33DC"/>
    <w:rsid w:val="00CA3D01"/>
    <w:rsid w:val="00CC0181"/>
    <w:rsid w:val="00CC11CE"/>
    <w:rsid w:val="00CC1CF1"/>
    <w:rsid w:val="00CC248A"/>
    <w:rsid w:val="00CC2B0C"/>
    <w:rsid w:val="00CC3638"/>
    <w:rsid w:val="00CC3974"/>
    <w:rsid w:val="00CD2424"/>
    <w:rsid w:val="00CD27D6"/>
    <w:rsid w:val="00CD3488"/>
    <w:rsid w:val="00CD42DA"/>
    <w:rsid w:val="00CD5715"/>
    <w:rsid w:val="00CD6A66"/>
    <w:rsid w:val="00CE08F6"/>
    <w:rsid w:val="00CE0EB4"/>
    <w:rsid w:val="00CE3A18"/>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26A5D"/>
    <w:rsid w:val="00D31B9E"/>
    <w:rsid w:val="00D33A4A"/>
    <w:rsid w:val="00D37191"/>
    <w:rsid w:val="00D4140E"/>
    <w:rsid w:val="00D4365D"/>
    <w:rsid w:val="00D44086"/>
    <w:rsid w:val="00D44AA1"/>
    <w:rsid w:val="00D46CBB"/>
    <w:rsid w:val="00D4727F"/>
    <w:rsid w:val="00D47633"/>
    <w:rsid w:val="00D47AB2"/>
    <w:rsid w:val="00D47FE1"/>
    <w:rsid w:val="00D50BC2"/>
    <w:rsid w:val="00D53B00"/>
    <w:rsid w:val="00D55004"/>
    <w:rsid w:val="00D55907"/>
    <w:rsid w:val="00D56367"/>
    <w:rsid w:val="00D56384"/>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5C7A"/>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1454"/>
    <w:rsid w:val="00ED339E"/>
    <w:rsid w:val="00ED3FE3"/>
    <w:rsid w:val="00ED48DF"/>
    <w:rsid w:val="00EE11DE"/>
    <w:rsid w:val="00EE2063"/>
    <w:rsid w:val="00EE6B7F"/>
    <w:rsid w:val="00EE73FF"/>
    <w:rsid w:val="00EF28CF"/>
    <w:rsid w:val="00EF2C50"/>
    <w:rsid w:val="00EF49E4"/>
    <w:rsid w:val="00EF59AE"/>
    <w:rsid w:val="00EF5D45"/>
    <w:rsid w:val="00EF60F5"/>
    <w:rsid w:val="00EF7AE4"/>
    <w:rsid w:val="00EF7B0A"/>
    <w:rsid w:val="00F0341E"/>
    <w:rsid w:val="00F03B1E"/>
    <w:rsid w:val="00F040A9"/>
    <w:rsid w:val="00F07C7D"/>
    <w:rsid w:val="00F17233"/>
    <w:rsid w:val="00F172B5"/>
    <w:rsid w:val="00F17B4D"/>
    <w:rsid w:val="00F21740"/>
    <w:rsid w:val="00F225F4"/>
    <w:rsid w:val="00F22EA1"/>
    <w:rsid w:val="00F2314B"/>
    <w:rsid w:val="00F2574C"/>
    <w:rsid w:val="00F3163F"/>
    <w:rsid w:val="00F33DCD"/>
    <w:rsid w:val="00F35006"/>
    <w:rsid w:val="00F3675F"/>
    <w:rsid w:val="00F4558E"/>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3826"/>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D6E4F"/>
    <w:rsid w:val="00FE0336"/>
    <w:rsid w:val="00FE44A0"/>
    <w:rsid w:val="00FE5434"/>
    <w:rsid w:val="00FE7CA3"/>
    <w:rsid w:val="00FF0FC3"/>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docId w15:val="{4BCBC038-CA0E-DD4F-9E96-F241E59A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1">
    <w:name w:val="Unresolved Mention1"/>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character" w:styleId="UnresolvedMention">
    <w:name w:val="Unresolved Mention"/>
    <w:basedOn w:val="DefaultParagraphFont"/>
    <w:uiPriority w:val="99"/>
    <w:semiHidden/>
    <w:unhideWhenUsed/>
    <w:rsid w:val="003D0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271">
      <w:bodyDiv w:val="1"/>
      <w:marLeft w:val="0"/>
      <w:marRight w:val="0"/>
      <w:marTop w:val="0"/>
      <w:marBottom w:val="0"/>
      <w:divBdr>
        <w:top w:val="none" w:sz="0" w:space="0" w:color="auto"/>
        <w:left w:val="none" w:sz="0" w:space="0" w:color="auto"/>
        <w:bottom w:val="none" w:sz="0" w:space="0" w:color="auto"/>
        <w:right w:val="none" w:sz="0" w:space="0" w:color="auto"/>
      </w:divBdr>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738">
          <w:marLeft w:val="0"/>
          <w:marRight w:val="0"/>
          <w:marTop w:val="0"/>
          <w:marBottom w:val="0"/>
          <w:divBdr>
            <w:top w:val="none" w:sz="0" w:space="0" w:color="auto"/>
            <w:left w:val="none" w:sz="0" w:space="0" w:color="auto"/>
            <w:bottom w:val="none" w:sz="0" w:space="0" w:color="auto"/>
            <w:right w:val="none" w:sz="0" w:space="0" w:color="auto"/>
          </w:divBdr>
          <w:divsChild>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205800811">
                  <w:marLeft w:val="0"/>
                  <w:marRight w:val="0"/>
                  <w:marTop w:val="0"/>
                  <w:marBottom w:val="0"/>
                  <w:divBdr>
                    <w:top w:val="none" w:sz="0" w:space="0" w:color="auto"/>
                    <w:left w:val="none" w:sz="0" w:space="0" w:color="auto"/>
                    <w:bottom w:val="none" w:sz="0" w:space="0" w:color="auto"/>
                    <w:right w:val="none" w:sz="0" w:space="0" w:color="auto"/>
                  </w:divBdr>
                </w:div>
                <w:div w:id="454832751">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1279412125">
          <w:marLeft w:val="0"/>
          <w:marRight w:val="0"/>
          <w:marTop w:val="0"/>
          <w:marBottom w:val="0"/>
          <w:divBdr>
            <w:top w:val="none" w:sz="0" w:space="0" w:color="auto"/>
            <w:left w:val="none" w:sz="0" w:space="0" w:color="auto"/>
            <w:bottom w:val="none" w:sz="0" w:space="0" w:color="auto"/>
            <w:right w:val="none" w:sz="0" w:space="0" w:color="auto"/>
          </w:divBdr>
        </w:div>
        <w:div w:id="2015838101">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836191584">
          <w:marLeft w:val="0"/>
          <w:marRight w:val="0"/>
          <w:marTop w:val="0"/>
          <w:marBottom w:val="0"/>
          <w:divBdr>
            <w:top w:val="none" w:sz="0" w:space="0" w:color="auto"/>
            <w:left w:val="none" w:sz="0" w:space="0" w:color="auto"/>
            <w:bottom w:val="none" w:sz="0" w:space="0" w:color="auto"/>
            <w:right w:val="none" w:sz="0" w:space="0" w:color="auto"/>
          </w:divBdr>
        </w:div>
        <w:div w:id="198103631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4215298">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 w:id="147772540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331787251">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psr.umich.edu/web/ICPSR/series/002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18</Pages>
  <Words>21151</Words>
  <Characters>120564</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2</cp:revision>
  <dcterms:created xsi:type="dcterms:W3CDTF">2023-04-04T15:27:00Z</dcterms:created>
  <dcterms:modified xsi:type="dcterms:W3CDTF">2023-04-04T15:27:00Z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id="qFMqGJOX"/&gt;&lt;style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
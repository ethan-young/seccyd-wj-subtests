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commentRangeStart w:id="0"/>
      <w:r w:rsidRPr="00544389">
        <w:rPr>
          <w:b/>
        </w:rPr>
        <w:t>Within-person cognitive performance across abilities among adversity-exposed people in the SECCYD</w:t>
      </w:r>
      <w:commentRangeEnd w:id="0"/>
      <w:r w:rsidR="002F2BB2">
        <w:rPr>
          <w:rStyle w:val="CommentReference"/>
        </w:rPr>
        <w:commentReference w:id="0"/>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commentRangeStart w:id="1"/>
      <w:commentRangeStart w:id="2"/>
      <w:r w:rsidRPr="006275A3">
        <w:rPr>
          <w:b/>
          <w:bCs/>
        </w:rPr>
        <w:lastRenderedPageBreak/>
        <w:t>Abstract</w:t>
      </w:r>
      <w:commentRangeEnd w:id="1"/>
      <w:r w:rsidR="002F2BB2">
        <w:rPr>
          <w:rStyle w:val="CommentReference"/>
        </w:rPr>
        <w:commentReference w:id="1"/>
      </w:r>
      <w:commentRangeEnd w:id="2"/>
      <w:r w:rsidR="00B9187F">
        <w:rPr>
          <w:rStyle w:val="CommentReference"/>
        </w:rPr>
        <w:commentReference w:id="2"/>
      </w:r>
    </w:p>
    <w:p w14:paraId="220E3544" w14:textId="62C58659" w:rsidR="0005435E" w:rsidRPr="0005435E" w:rsidRDefault="009346EA" w:rsidP="0005435E">
      <w:pPr>
        <w:spacing w:line="480" w:lineRule="auto"/>
        <w:ind w:firstLine="720"/>
      </w:pPr>
      <w:r>
        <w:t>The idea that some skills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skills enhanced by adversity</w:t>
      </w:r>
      <w:r w:rsidR="0005435E" w:rsidRPr="0005435E">
        <w:t xml:space="preserve">. Yet, 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 skill. Although commonly assumed, this assertion is rarely tested. Second, empirical work suggests 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xml:space="preserve">, research comparing different skills have tested, at most, two or three </w:t>
      </w:r>
      <w:r w:rsidR="0005435E" w:rsidRPr="0005435E">
        <w:t>skills.</w:t>
      </w:r>
      <w:r w:rsidR="00357E03">
        <w:t xml:space="preserve"> One reason is that the hidden talents approach uses a functional-link approach to understanding which skills fit the challenges of adverse environments. </w:t>
      </w:r>
      <w:r w:rsidR="0005435E" w:rsidRPr="0005435E">
        <w:t xml:space="preserve">We expand on this finding, by analyzing ten skills in the Woodcock Johnson Cognitive and Achievement test battery in a large, prospective longitudinal dataset. We use a within-person modeling strategy to examine how exposure to harshness and unpredictability relate to </w:t>
      </w:r>
      <w:r w:rsidR="0005435E" w:rsidRPr="0005435E">
        <w:rPr>
          <w:i/>
          <w:iCs/>
        </w:rPr>
        <w:t>relative</w:t>
      </w:r>
      <w:r w:rsidR="0005435E" w:rsidRPr="0005435E">
        <w:t xml:space="preserve"> decreases and increases in subtest performance compared to a person’s overall performance. Our goal is to sketch adversity-shaped cognitive profiles, identify possible drivers of lowered overall 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882A8D">
      <w:pPr>
        <w:spacing w:line="480" w:lineRule="auto"/>
        <w:jc w:val="center"/>
        <w:rPr>
          <w:b/>
        </w:rPr>
      </w:pPr>
      <w:r w:rsidRPr="00544389">
        <w:rPr>
          <w:b/>
        </w:rPr>
        <w:lastRenderedPageBreak/>
        <w:t>Within-person cognitive performance across abilities among adversity-exposed people in the SECCYD</w:t>
      </w:r>
    </w:p>
    <w:p w14:paraId="53ABEE5F" w14:textId="17616F12" w:rsidR="00E73CF5" w:rsidRDefault="003A5110" w:rsidP="00E73CF5">
      <w:pPr>
        <w:spacing w:line="480" w:lineRule="auto"/>
        <w:ind w:firstLine="720"/>
      </w:pPr>
      <w:r>
        <w:t>Developmental science commonly asserts that advers</w:t>
      </w:r>
      <w:r w:rsidR="00B244D2">
        <w:t>ity</w:t>
      </w:r>
      <w:r w:rsidR="00CF0BAA">
        <w:t>-</w:t>
      </w:r>
      <w:r>
        <w:t xml:space="preserve">exposure in development lowers cognitive performance, an </w:t>
      </w:r>
      <w:commentRangeStart w:id="3"/>
      <w:r>
        <w:t xml:space="preserve">assumption </w:t>
      </w:r>
      <w:commentRangeEnd w:id="3"/>
      <w:r w:rsidR="00B46230">
        <w:rPr>
          <w:rStyle w:val="CommentReference"/>
        </w:rPr>
        <w:commentReference w:id="3"/>
      </w:r>
      <w:r>
        <w:t>built on decades of research</w:t>
      </w:r>
      <w:r w:rsidR="00B244D2">
        <w:t xml:space="preserve"> </w:t>
      </w:r>
      <w:r>
        <w:fldChar w:fldCharType="begin"/>
      </w:r>
      <w:r w:rsidR="00B244D2">
        <w:instrText xml:space="preserve"> ADDIN ZOTERO_ITEM CSL_CITATION {"citationID":"c91UFmqs","properties":{"formattedCitation":"(Duncan et al., 2017; Farah et al., 2006; Hackman et al., 2010, 2014; McLaughlin et al., 2019)","plainCitation":"(Duncan et al., 2017; Farah et al., 2006; Hackman et al., 2010, 2014; McLaughlin et al., 2019)","noteIndex":0},"citationItems":[{"id":794,"uris":["http://zotero.org/users/2628991/items/3I4F5XNB"],"itemData":{"id":794,"type":"chapter","abstract":"In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A."},{"family":"Weissman","given":"David"},{"family":"Bitrán","given":"Debbie"}],"issued":{"date-parts":[["2019",12,24]]},"citation-key":"mclaughlin2019"}}],"schema":"https://github.com/citation-style-language/schema/raw/master/csl-citation.json"} </w:instrText>
      </w:r>
      <w:r>
        <w:fldChar w:fldCharType="separate"/>
      </w:r>
      <w:r w:rsidR="00B244D2">
        <w:rPr>
          <w:noProof/>
        </w:rPr>
        <w:t>(Duncan et al., 2017; Farah et al., 2006; Hackman et al., 2010, 2014; McLaughlin et al., 2019)</w:t>
      </w:r>
      <w:r>
        <w:fldChar w:fldCharType="end"/>
      </w:r>
      <w:r w:rsidR="00B244D2">
        <w:t>.</w:t>
      </w:r>
      <w:r>
        <w:t xml:space="preserve"> </w:t>
      </w:r>
      <w:r w:rsidR="00E73CF5">
        <w:t>I</w:t>
      </w:r>
      <w:r>
        <w:t>n recent years,</w:t>
      </w:r>
      <w:r w:rsidR="00C90724">
        <w:t xml:space="preserve"> adaptation-based frameworks, rooted in</w:t>
      </w:r>
      <w:r>
        <w:t xml:space="preserve"> the </w:t>
      </w:r>
      <w:r w:rsidR="006D6847">
        <w:t>idea that</w:t>
      </w:r>
      <w:r>
        <w:t xml:space="preserve"> adversity might enhance certain</w:t>
      </w:r>
      <w:r w:rsidR="006D6847">
        <w:t xml:space="preserve"> </w:t>
      </w:r>
      <w:commentRangeStart w:id="4"/>
      <w:r w:rsidR="006D6847">
        <w:t>skills</w:t>
      </w:r>
      <w:commentRangeEnd w:id="4"/>
      <w:r w:rsidR="00A821A2">
        <w:rPr>
          <w:rStyle w:val="CommentReference"/>
        </w:rPr>
        <w:commentReference w:id="4"/>
      </w:r>
      <w:r w:rsidR="00C90724">
        <w:t>,</w:t>
      </w:r>
      <w:r w:rsidR="006D6847">
        <w:t xml:space="preserve"> </w:t>
      </w:r>
      <w:r w:rsidR="00B244D2">
        <w:t xml:space="preserve">has </w:t>
      </w:r>
      <w:commentRangeStart w:id="5"/>
      <w:r w:rsidR="00B244D2">
        <w:t xml:space="preserve">challenged </w:t>
      </w:r>
      <w:commentRangeEnd w:id="5"/>
      <w:r w:rsidR="00B46230">
        <w:rPr>
          <w:rStyle w:val="CommentReference"/>
        </w:rPr>
        <w:commentReference w:id="5"/>
      </w:r>
      <w:r w:rsidR="00B244D2">
        <w:t xml:space="preserve">this notion—and </w:t>
      </w:r>
      <w:r w:rsidR="00CF0BAA">
        <w:t xml:space="preserve">it </w:t>
      </w:r>
      <w:r w:rsidR="00B244D2">
        <w:t xml:space="preserve">is gaining traction </w:t>
      </w:r>
      <w:r w:rsidR="00B244D2">
        <w:fldChar w:fldCharType="begin"/>
      </w:r>
      <w:r w:rsidR="00284BB8">
        <w:instrText xml:space="preserve"> ADDIN ZOTERO_ITEM CSL_CITATION {"citationID":"EsTjmHqr","properties":{"formattedCitation":"(Ellis et al., 2020; Frankenhuis, Young, et al., 2020; Frankenhuis &amp; de Weerth, 2013; Frankenhuis &amp; Nettle, 2020)","plainCitation":"(Ellis et al., 2020; Frankenhuis, Young, et al., 2020; Frankenhuis &amp; de Weerth, 2013; Frankenhuis &amp; Nettle, 2020)","noteIndex":0},"citationItems":[{"id":799,"uris":["http://zotero.org/users/2628991/items/27MPTLC8"],"itemData":{"id":799,"type":"article-journal","abstract":"Although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284BB8">
        <w:rPr>
          <w:noProof/>
        </w:rPr>
        <w:t>(Ellis et al., 2020; Frankenhuis, Young, et al., 2020; Frankenhuis &amp; de Weerth, 2013; Frankenhuis &amp; Nettle, 2020)</w:t>
      </w:r>
      <w:r w:rsidR="00B244D2">
        <w:fldChar w:fldCharType="end"/>
      </w:r>
      <w:r w:rsidR="006D6847">
        <w:t xml:space="preserve">. </w:t>
      </w:r>
      <w:r w:rsidR="00D807F7">
        <w:t>At its inception, the goal of</w:t>
      </w:r>
      <w:r w:rsidR="00CF0BAA">
        <w:t xml:space="preserve"> </w:t>
      </w:r>
      <w:r w:rsidR="00BF09F3">
        <w:t>this</w:t>
      </w:r>
      <w:r w:rsidR="00CF0BAA">
        <w:t xml:space="preserve"> framework was to inspire </w:t>
      </w:r>
      <w:r w:rsidR="00C90724">
        <w:t xml:space="preserve">a </w:t>
      </w:r>
      <w:r w:rsidR="00CF0BAA">
        <w:t>more well-rounded view</w:t>
      </w:r>
      <w:r w:rsidR="00BF09F3">
        <w:t xml:space="preserve"> of </w:t>
      </w:r>
      <w:commentRangeStart w:id="6"/>
      <w:r w:rsidR="00BF09F3">
        <w:t>stress, adversity</w:t>
      </w:r>
      <w:commentRangeEnd w:id="6"/>
      <w:r w:rsidR="00A821A2">
        <w:rPr>
          <w:rStyle w:val="CommentReference"/>
        </w:rPr>
        <w:commentReference w:id="6"/>
      </w:r>
      <w:r w:rsidR="00BF09F3">
        <w:t xml:space="preserve">, and </w:t>
      </w:r>
      <w:r w:rsidR="004D3752">
        <w:t>skill development</w:t>
      </w:r>
      <w:r w:rsidR="00CF0BAA">
        <w:t>—</w:t>
      </w:r>
      <w:commentRangeStart w:id="7"/>
      <w:r w:rsidR="00CF0BAA">
        <w:t>one that incorporated the strengths</w:t>
      </w:r>
      <w:commentRangeEnd w:id="7"/>
      <w:r w:rsidR="00B46230">
        <w:rPr>
          <w:rStyle w:val="CommentReference"/>
        </w:rPr>
        <w:commentReference w:id="7"/>
      </w:r>
      <w:r w:rsidR="00CF0BAA">
        <w:t xml:space="preserve">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p>
    <w:p w14:paraId="118FFF02" w14:textId="6114AE04" w:rsidR="00A02EA7" w:rsidRDefault="004D3752" w:rsidP="00613950">
      <w:pPr>
        <w:spacing w:line="480" w:lineRule="auto"/>
        <w:ind w:firstLine="720"/>
      </w:pPr>
      <w:commentRangeStart w:id="8"/>
      <w:r>
        <w:t xml:space="preserve">To draw this map, </w:t>
      </w:r>
      <w:r w:rsidR="0050429F">
        <w:t xml:space="preserve">adaptation-based </w:t>
      </w:r>
      <w:r>
        <w:t>research has</w:t>
      </w:r>
      <w:r w:rsidR="003347A4">
        <w:t xml:space="preserve"> used </w:t>
      </w:r>
      <w:r>
        <w:t xml:space="preserve">confirmatory research designs </w:t>
      </w:r>
      <w:r w:rsidR="00613950">
        <w:t xml:space="preserve">constructed </w:t>
      </w:r>
      <w:r w:rsidR="003347A4">
        <w:t>with</w:t>
      </w:r>
      <w:r w:rsidR="0050429F">
        <w:t xml:space="preserve"> </w:t>
      </w:r>
      <w:r w:rsidR="00613950">
        <w:t>adaptive</w:t>
      </w:r>
      <w:r w:rsidR="0050429F">
        <w:t xml:space="preserve"> </w:t>
      </w:r>
      <w:r w:rsidR="0097067C">
        <w:t>logic</w:t>
      </w:r>
      <w:r>
        <w:t>.</w:t>
      </w:r>
      <w:r w:rsidR="00613950">
        <w:t xml:space="preserve"> The </w:t>
      </w:r>
      <w:r w:rsidR="00FC6D4A">
        <w:t>idea behind an</w:t>
      </w:r>
      <w:r w:rsidR="00613950">
        <w:t xml:space="preserve"> adaptive confirmatory </w:t>
      </w:r>
      <w:r w:rsidR="00DD75F2">
        <w:t>approach</w:t>
      </w:r>
      <w:r w:rsidR="00613950">
        <w:t xml:space="preserve"> is that adversity should shape skills that </w:t>
      </w:r>
      <w:r w:rsidR="00FC6D4A">
        <w:t>help people solve fitness-related challenges</w:t>
      </w:r>
      <w:r w:rsidR="00613950">
        <w:t>.</w:t>
      </w:r>
      <w:r>
        <w:t xml:space="preserve"> </w:t>
      </w:r>
      <w:commentRangeEnd w:id="8"/>
      <w:r w:rsidR="00A821A2">
        <w:rPr>
          <w:rStyle w:val="CommentReference"/>
        </w:rPr>
        <w:commentReference w:id="8"/>
      </w:r>
      <w:r w:rsidR="00613950">
        <w:t>This</w:t>
      </w:r>
      <w:r>
        <w:t xml:space="preserve"> prompts researchers to think about </w:t>
      </w:r>
      <w:r w:rsidR="0097067C">
        <w:t xml:space="preserve">the </w:t>
      </w:r>
      <w:r w:rsidR="00613950">
        <w:t xml:space="preserve">specific challenges </w:t>
      </w:r>
      <w:commentRangeStart w:id="9"/>
      <w:r w:rsidR="00613950">
        <w:t>adversity</w:t>
      </w:r>
      <w:r w:rsidR="0097067C">
        <w:t xml:space="preserve"> might</w:t>
      </w:r>
      <w:r>
        <w:t xml:space="preserve"> pos</w:t>
      </w:r>
      <w:r w:rsidR="0097067C">
        <w:t>e</w:t>
      </w:r>
      <w:r w:rsidR="00613950">
        <w:t xml:space="preserve"> </w:t>
      </w:r>
      <w:commentRangeEnd w:id="9"/>
      <w:r w:rsidR="00C104CC">
        <w:rPr>
          <w:rStyle w:val="CommentReference"/>
        </w:rPr>
        <w:commentReference w:id="9"/>
      </w:r>
      <w:r w:rsidR="00613950">
        <w:t xml:space="preserve">and the </w:t>
      </w:r>
      <w:r>
        <w:t xml:space="preserve">abilities </w:t>
      </w:r>
      <w:r w:rsidR="00FC6D4A">
        <w:t>people need to meet them</w:t>
      </w:r>
      <w:r w:rsidR="00613950">
        <w:t>. The researcher uses this logic to build an</w:t>
      </w:r>
      <w:r>
        <w:t xml:space="preserve"> intuitive bridge</w:t>
      </w:r>
      <w:r w:rsidR="00FC6D4A">
        <w:t xml:space="preserve"> between a skill and an environment and a confirmatory research study idea is born</w:t>
      </w:r>
      <w:r w:rsidR="00DD75F2">
        <w:t>.</w:t>
      </w:r>
      <w:r w:rsidR="00613950">
        <w:t xml:space="preserve"> </w:t>
      </w:r>
      <w:r w:rsidR="00FC6D4A">
        <w:t>They then set out to</w:t>
      </w:r>
      <w:r w:rsidR="0050429F">
        <w:t xml:space="preserve"> measure </w:t>
      </w:r>
      <w:r w:rsidR="00613950">
        <w:t>an e</w:t>
      </w:r>
      <w:r w:rsidR="0050429F">
        <w:t>xposure to adversity</w:t>
      </w:r>
      <w:r w:rsidR="00FC6D4A">
        <w:t xml:space="preserve">, performance on a </w:t>
      </w:r>
      <w:r w:rsidR="0050429F">
        <w:t>skill</w:t>
      </w:r>
      <w:r w:rsidR="00FC6D4A">
        <w:t xml:space="preserve">, </w:t>
      </w:r>
      <w:r w:rsidR="00613950">
        <w:t xml:space="preserve">and look for enhanced </w:t>
      </w:r>
      <w:r w:rsidR="00FC6D4A">
        <w:t>performance.</w:t>
      </w:r>
      <w:r w:rsidR="00613950">
        <w:t xml:space="preserve"> </w:t>
      </w:r>
      <w:commentRangeStart w:id="10"/>
      <w:r>
        <w:t xml:space="preserve">This </w:t>
      </w:r>
      <w:commentRangeEnd w:id="10"/>
      <w:r w:rsidR="00C104CC">
        <w:rPr>
          <w:rStyle w:val="CommentReference"/>
        </w:rPr>
        <w:commentReference w:id="10"/>
      </w:r>
      <w:r>
        <w:t xml:space="preserve">approach has </w:t>
      </w:r>
      <w:commentRangeStart w:id="11"/>
      <w:r>
        <w:t>many appealing features</w:t>
      </w:r>
      <w:commentRangeEnd w:id="11"/>
      <w:r w:rsidR="00B46230">
        <w:rPr>
          <w:rStyle w:val="CommentReference"/>
        </w:rPr>
        <w:commentReference w:id="11"/>
      </w:r>
      <w:r w:rsidR="002E4C24">
        <w:t>, but it</w:t>
      </w:r>
      <w:r>
        <w:t xml:space="preserve"> </w:t>
      </w:r>
      <w:r w:rsidR="00613950">
        <w:t>comes with</w:t>
      </w:r>
      <w:r w:rsidR="00A02EA7">
        <w:t xml:space="preserve"> pitfalls</w:t>
      </w:r>
      <w:r w:rsidR="00E239BB">
        <w:t xml:space="preserve">. </w:t>
      </w:r>
      <w:r w:rsidR="0050429F">
        <w:t>If employed too</w:t>
      </w:r>
      <w:r w:rsidR="003347A4">
        <w:t xml:space="preserve"> often—without complimentary approaches—</w:t>
      </w:r>
      <w:r w:rsidR="0050429F">
        <w:t xml:space="preserve"> </w:t>
      </w:r>
      <w:r w:rsidR="003347A4">
        <w:t>emerging research programs can miss</w:t>
      </w:r>
      <w:r w:rsidR="0050429F">
        <w:t xml:space="preserve"> new insights</w:t>
      </w:r>
      <w:r w:rsidR="003347A4">
        <w:t xml:space="preserve"> and progress </w:t>
      </w:r>
      <w:r w:rsidR="003347A4">
        <w:lastRenderedPageBreak/>
        <w:t xml:space="preserve">might </w:t>
      </w:r>
      <w:r w:rsidR="00A02EA7">
        <w:t>stagnate</w:t>
      </w:r>
      <w:r w:rsidR="006640B6">
        <w:t xml:space="preserve">. </w:t>
      </w:r>
      <w:commentRangeStart w:id="12"/>
      <w:r w:rsidR="006640B6">
        <w:t xml:space="preserve">In the worst case, exclusive focus on confirming adaptive hypotheses can </w:t>
      </w:r>
      <w:r w:rsidR="00A02EA7">
        <w:t>promote strategic ambiguity.</w:t>
      </w:r>
      <w:commentRangeEnd w:id="12"/>
      <w:r w:rsidR="00B46230">
        <w:rPr>
          <w:rStyle w:val="CommentReference"/>
        </w:rPr>
        <w:commentReference w:id="12"/>
      </w:r>
    </w:p>
    <w:p w14:paraId="1C78B7D6" w14:textId="57E09658" w:rsidR="0062771B" w:rsidRDefault="00E66B53" w:rsidP="00CD2424">
      <w:pPr>
        <w:spacing w:line="480" w:lineRule="auto"/>
        <w:ind w:firstLine="720"/>
      </w:pPr>
      <w:r>
        <w:t>Our aim is to</w:t>
      </w:r>
      <w:r w:rsidR="00A02EA7" w:rsidRPr="0005435E">
        <w:t xml:space="preserve"> </w:t>
      </w:r>
      <w:r w:rsidR="006640B6">
        <w:t>compliment adaptation-based</w:t>
      </w:r>
      <w:r w:rsidR="00DD75F2">
        <w:t>,</w:t>
      </w:r>
      <w:r w:rsidR="006640B6">
        <w:t xml:space="preserve"> confirmatory research with principled exploration</w:t>
      </w:r>
      <w:r w:rsidR="00FC6D4A">
        <w:t xml:space="preserve"> </w:t>
      </w:r>
      <w:r w:rsidR="00FC6D4A">
        <w:fldChar w:fldCharType="begin"/>
      </w:r>
      <w:r w:rsidR="00FC6D4A">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FC6D4A">
        <w:fldChar w:fldCharType="separate"/>
      </w:r>
      <w:r w:rsidR="00FC6D4A">
        <w:rPr>
          <w:noProof/>
        </w:rPr>
        <w:t>(Flournoy et al., 2020; Rozin, 2001)</w:t>
      </w:r>
      <w:r w:rsidR="00FC6D4A">
        <w:fldChar w:fldCharType="end"/>
      </w:r>
      <w:r w:rsidR="006640B6">
        <w:t xml:space="preserve">. We </w:t>
      </w:r>
      <w:r w:rsidR="00A02EA7">
        <w:t>return to our map</w:t>
      </w:r>
      <w:r w:rsidR="006640B6">
        <w:t xml:space="preserve"> of cognitive skills</w:t>
      </w:r>
      <w:r w:rsidR="00C82227">
        <w:t xml:space="preserve"> shaped by adversity. We</w:t>
      </w:r>
      <w:r w:rsidR="00A02EA7">
        <w:t xml:space="preserve"> </w:t>
      </w:r>
      <w:r w:rsidR="00A02EA7" w:rsidRPr="0005435E">
        <w:t>zoom out</w:t>
      </w:r>
      <w:r w:rsidR="00A02EA7">
        <w:t>, take stock</w:t>
      </w:r>
      <w:r w:rsidR="00C82227">
        <w:t>, and survey the</w:t>
      </w:r>
      <w:r w:rsidR="00A02EA7">
        <w:t xml:space="preserve"> </w:t>
      </w:r>
      <w:r w:rsidR="00613950">
        <w:t>landscape</w:t>
      </w:r>
      <w:r w:rsidR="00C82227">
        <w:t>.</w:t>
      </w:r>
      <w:r w:rsidR="00A02EA7">
        <w:t xml:space="preserve"> What territory needs exploration</w:t>
      </w:r>
      <w:r w:rsidR="00613950">
        <w:t xml:space="preserve"> and which areas need</w:t>
      </w:r>
      <w:r w:rsidR="00C82227">
        <w:t xml:space="preserve"> </w:t>
      </w:r>
      <w:r w:rsidR="00A02EA7">
        <w:t xml:space="preserve">re-mapping? </w:t>
      </w:r>
      <w:commentRangeStart w:id="13"/>
      <w:r w:rsidR="006640B6">
        <w:t xml:space="preserve">Rather </w:t>
      </w:r>
      <w:commentRangeEnd w:id="13"/>
      <w:r w:rsidR="00E55896">
        <w:rPr>
          <w:rStyle w:val="CommentReference"/>
        </w:rPr>
        <w:commentReference w:id="13"/>
      </w:r>
      <w:r w:rsidR="006640B6">
        <w:t xml:space="preserve">than </w:t>
      </w:r>
      <w:r w:rsidR="003347A4">
        <w:t>leaning on</w:t>
      </w:r>
      <w:r w:rsidR="006640B6">
        <w:t xml:space="preserve"> adaptive logic</w:t>
      </w:r>
      <w:r w:rsidR="00613950">
        <w:t xml:space="preserve"> to guide our design</w:t>
      </w:r>
      <w:r w:rsidR="006640B6">
        <w:t xml:space="preserve">, </w:t>
      </w:r>
      <w:r w:rsidR="003347A4">
        <w:t>we</w:t>
      </w:r>
      <w:r w:rsidR="00613950">
        <w:t xml:space="preserve"> step back and</w:t>
      </w:r>
      <w:r w:rsidR="003347A4">
        <w:t xml:space="preserve"> </w:t>
      </w:r>
      <w:r w:rsidR="00A02EA7">
        <w:t xml:space="preserve">examine the essential features of an adaptation-based framework. </w:t>
      </w:r>
      <w:r w:rsidR="00C82227" w:rsidRPr="0005435E">
        <w:t>First,</w:t>
      </w:r>
      <w:r w:rsidRPr="00E66B53">
        <w:t xml:space="preserve"> </w:t>
      </w:r>
      <w:r w:rsidR="00CD2424">
        <w:t xml:space="preserve">a skill might be enhanced when it helps meet </w:t>
      </w:r>
      <w:r>
        <w:t>environment</w:t>
      </w:r>
      <w:r w:rsidR="00CD2424">
        <w:t>al challenge but lowered when it does not</w:t>
      </w:r>
      <w:r>
        <w:t xml:space="preserve">. </w:t>
      </w:r>
      <w:r w:rsidR="00CD2424">
        <w:t xml:space="preserve">Therefore, </w:t>
      </w:r>
      <w:commentRangeStart w:id="14"/>
      <w:r w:rsidR="00CD2424">
        <w:t>a</w:t>
      </w:r>
      <w:r>
        <w:t xml:space="preserve">daptative developmental processes can </w:t>
      </w:r>
      <w:r w:rsidR="00C82227">
        <w:t xml:space="preserve">simultaneously </w:t>
      </w:r>
      <w:r w:rsidR="00C82227" w:rsidRPr="0005435E">
        <w:t>decrease</w:t>
      </w:r>
      <w:del w:id="15" w:author="Willem Frankenhuis" w:date="2023-02-28T09:01:00Z">
        <w:r w:rsidR="00C82227" w:rsidRPr="0005435E" w:rsidDel="007D1C17">
          <w:delText>s</w:delText>
        </w:r>
      </w:del>
      <w:r w:rsidR="00C82227" w:rsidRPr="0005435E">
        <w:t xml:space="preserve"> and increase</w:t>
      </w:r>
      <w:del w:id="16" w:author="Willem Frankenhuis" w:date="2023-02-28T09:01:00Z">
        <w:r w:rsidR="00C82227" w:rsidRPr="0005435E" w:rsidDel="007D1C17">
          <w:delText>s</w:delText>
        </w:r>
      </w:del>
      <w:r w:rsidR="00C82227" w:rsidRPr="0005435E">
        <w:t xml:space="preserve"> test performance, depending on the skill.</w:t>
      </w:r>
      <w:r>
        <w:t xml:space="preserve"> </w:t>
      </w:r>
      <w:r w:rsidR="00C82227" w:rsidRPr="0005435E">
        <w:t xml:space="preserve">Although commonly </w:t>
      </w:r>
      <w:commentRangeStart w:id="17"/>
      <w:r w:rsidR="00C82227" w:rsidRPr="0005435E">
        <w:t>assumed</w:t>
      </w:r>
      <w:commentRangeEnd w:id="17"/>
      <w:r w:rsidR="007D1C17">
        <w:rPr>
          <w:rStyle w:val="CommentReference"/>
        </w:rPr>
        <w:commentReference w:id="17"/>
      </w:r>
      <w:r w:rsidR="00C82227" w:rsidRPr="0005435E">
        <w:t>, this assertion is rarely tested</w:t>
      </w:r>
      <w:commentRangeEnd w:id="14"/>
      <w:r w:rsidR="00C104CC">
        <w:rPr>
          <w:rStyle w:val="CommentReference"/>
        </w:rPr>
        <w:commentReference w:id="14"/>
      </w:r>
      <w:r w:rsidR="00CD2424">
        <w:t xml:space="preserve">. Relatedly, </w:t>
      </w:r>
      <w:r w:rsidR="00CD2424" w:rsidRPr="0005435E">
        <w:t>empirical work suggests enhanced skills manifest within- not between- individuals</w:t>
      </w:r>
      <w:r w:rsidR="00CD2424">
        <w:t>. Although studies have</w:t>
      </w:r>
      <w:r w:rsidR="00CD2424" w:rsidRPr="0005435E">
        <w:t xml:space="preserve"> compare</w:t>
      </w:r>
      <w:r w:rsidR="00CD2424">
        <w:t>d the same skill in different testing</w:t>
      </w:r>
      <w:r w:rsidR="00CD2424" w:rsidRPr="0005435E">
        <w:t xml:space="preserve"> contexts</w:t>
      </w:r>
      <w:r w:rsidR="00CD2424">
        <w:t xml:space="preserve">, research comparing different skills have tested, at most, two or three </w:t>
      </w:r>
      <w:r w:rsidR="00CD2424" w:rsidRPr="0005435E">
        <w:t>skills.</w:t>
      </w:r>
      <w:r w:rsidR="00CD2424">
        <w:t xml:space="preserve"> We need within-person designs examining performance </w:t>
      </w:r>
      <w:r>
        <w:t xml:space="preserve">across </w:t>
      </w:r>
      <w:r w:rsidR="00FC6D4A">
        <w:t>many more skills</w:t>
      </w:r>
      <w:r w:rsidR="00C82227" w:rsidRPr="0005435E">
        <w:t>.</w:t>
      </w:r>
      <w:r w:rsidR="00A02EA7">
        <w:t xml:space="preserve"> </w:t>
      </w:r>
      <w:r w:rsidR="00CD2424">
        <w:t>Finally</w:t>
      </w:r>
      <w:r>
        <w:t xml:space="preserve">, </w:t>
      </w:r>
      <w:r w:rsidR="00CD2424">
        <w:t>research often</w:t>
      </w:r>
      <w:r>
        <w:t xml:space="preserve"> focus</w:t>
      </w:r>
      <w:r w:rsidR="00CD2424">
        <w:t>es</w:t>
      </w:r>
      <w:r>
        <w:t xml:space="preserve"> on comparing lowered and enhanced </w:t>
      </w:r>
      <w:r w:rsidR="00CD2424">
        <w:t xml:space="preserve">test </w:t>
      </w:r>
      <w:r>
        <w:t>performance, but some skills might remain ‘</w:t>
      </w:r>
      <w:commentRangeStart w:id="18"/>
      <w:r>
        <w:t>intact</w:t>
      </w:r>
      <w:commentRangeEnd w:id="18"/>
      <w:r w:rsidR="00E55896">
        <w:rPr>
          <w:rStyle w:val="CommentReference"/>
        </w:rPr>
        <w:commentReference w:id="18"/>
      </w:r>
      <w:r>
        <w:t xml:space="preserve">’, or unaffected by adversity exposure </w:t>
      </w:r>
      <w:r>
        <w:fldChar w:fldCharType="begin"/>
      </w:r>
      <w:r>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fldChar w:fldCharType="separate"/>
      </w:r>
      <w:r>
        <w:rPr>
          <w:noProof/>
        </w:rPr>
        <w:t>(Frankenhuis, Young, et al., 2020)</w:t>
      </w:r>
      <w:r>
        <w:fldChar w:fldCharType="end"/>
      </w:r>
      <w:r>
        <w:t>.</w:t>
      </w:r>
      <w:r w:rsidR="00CD2424">
        <w:t xml:space="preserve"> We know little about the intact skills of</w:t>
      </w:r>
      <w:r w:rsidR="00FC6D4A">
        <w:t xml:space="preserve"> people exposed to adversity. </w:t>
      </w:r>
      <w:commentRangeStart w:id="19"/>
      <w:r w:rsidR="00CD2424">
        <w:t xml:space="preserve">We also know little about the drivers of lowered performance. </w:t>
      </w:r>
      <w:commentRangeEnd w:id="19"/>
      <w:r w:rsidR="00E55896">
        <w:rPr>
          <w:rStyle w:val="CommentReference"/>
        </w:rPr>
        <w:commentReference w:id="19"/>
      </w:r>
      <w:r w:rsidR="00CD2424">
        <w:t xml:space="preserve">Traditional approaches collapse many abilities into composites and find adversity lowers performance. But a smaller set of skills </w:t>
      </w:r>
      <w:r w:rsidR="00FC6D4A">
        <w:t xml:space="preserve">could </w:t>
      </w:r>
      <w:r w:rsidR="00CD2424">
        <w:t xml:space="preserve">drive this effect. Both intact skills and drivers of lowered performance add </w:t>
      </w:r>
      <w:r w:rsidR="00FC6D4A">
        <w:t>much-needed</w:t>
      </w:r>
      <w:r w:rsidR="00CD2424">
        <w:t xml:space="preserve"> nuance to our map. </w:t>
      </w:r>
    </w:p>
    <w:p w14:paraId="639E0B92" w14:textId="0B834108" w:rsidR="00A02EA7" w:rsidRPr="0005435E" w:rsidRDefault="0062771B" w:rsidP="0062771B">
      <w:pPr>
        <w:spacing w:line="480" w:lineRule="auto"/>
        <w:ind w:firstLine="720"/>
      </w:pPr>
      <w:r>
        <w:t xml:space="preserve">We argue that </w:t>
      </w:r>
      <w:r w:rsidR="00CD2424">
        <w:t>adaptation-based frameworks</w:t>
      </w:r>
      <w:r w:rsidR="00E66B53">
        <w:t xml:space="preserve"> </w:t>
      </w:r>
      <w:r>
        <w:t xml:space="preserve">provide useful </w:t>
      </w:r>
      <w:commentRangeStart w:id="20"/>
      <w:r>
        <w:t>guideposts, but we should use shovels, not scalpels to break new ground</w:t>
      </w:r>
      <w:commentRangeEnd w:id="20"/>
      <w:r w:rsidR="00635AAB">
        <w:rPr>
          <w:rStyle w:val="CommentReference"/>
        </w:rPr>
        <w:commentReference w:id="20"/>
      </w:r>
      <w:r>
        <w:t xml:space="preserve">. </w:t>
      </w:r>
      <w:r w:rsidR="00CD2424">
        <w:t>In this paper</w:t>
      </w:r>
      <w:r>
        <w:t xml:space="preserve">, </w:t>
      </w:r>
      <w:r w:rsidR="00A02EA7">
        <w:t>we</w:t>
      </w:r>
      <w:r>
        <w:t xml:space="preserve"> focus on</w:t>
      </w:r>
      <w:r w:rsidR="00A02EA7">
        <w:t xml:space="preserve"> develop</w:t>
      </w:r>
      <w:r>
        <w:t>ing basic</w:t>
      </w:r>
      <w:r w:rsidR="00A02EA7">
        <w:t xml:space="preserve"> criteria </w:t>
      </w:r>
      <w:r w:rsidR="00FC6D4A">
        <w:t xml:space="preserve">for identifying </w:t>
      </w:r>
      <w:commentRangeStart w:id="21"/>
      <w:r w:rsidR="00FC6D4A">
        <w:t xml:space="preserve">enhanced, intact, and (lowered or enhanced) </w:t>
      </w:r>
      <w:commentRangeStart w:id="22"/>
      <w:r w:rsidR="00FC6D4A">
        <w:t xml:space="preserve">performance </w:t>
      </w:r>
      <w:commentRangeEnd w:id="21"/>
      <w:r w:rsidR="00635AAB">
        <w:rPr>
          <w:rStyle w:val="CommentReference"/>
        </w:rPr>
        <w:commentReference w:id="21"/>
      </w:r>
      <w:r w:rsidR="00FC6D4A">
        <w:t>drivers</w:t>
      </w:r>
      <w:commentRangeEnd w:id="22"/>
      <w:r w:rsidR="00635AAB">
        <w:rPr>
          <w:rStyle w:val="CommentReference"/>
        </w:rPr>
        <w:commentReference w:id="22"/>
      </w:r>
      <w:r w:rsidR="00FC6D4A">
        <w:t xml:space="preserve">. </w:t>
      </w:r>
      <w:r w:rsidR="006640B6">
        <w:t>W</w:t>
      </w:r>
      <w:r w:rsidR="00A02EA7">
        <w:t xml:space="preserve">e apply these </w:t>
      </w:r>
      <w:r w:rsidR="00A02EA7">
        <w:lastRenderedPageBreak/>
        <w:t xml:space="preserve">criteria to </w:t>
      </w:r>
      <w:r w:rsidR="00A02EA7" w:rsidRPr="0005435E">
        <w:t xml:space="preserve">examine how exposure to </w:t>
      </w:r>
      <w:commentRangeStart w:id="23"/>
      <w:r w:rsidR="00A02EA7" w:rsidRPr="0005435E">
        <w:t xml:space="preserve">harshness and unpredictability </w:t>
      </w:r>
      <w:commentRangeEnd w:id="23"/>
      <w:r w:rsidR="00B9187F">
        <w:rPr>
          <w:rStyle w:val="CommentReference"/>
        </w:rPr>
        <w:commentReference w:id="23"/>
      </w:r>
      <w:r w:rsidR="00FC6D4A">
        <w:t>shape cognitive profiles</w:t>
      </w:r>
      <w:r w:rsidR="00A02EA7" w:rsidRPr="0005435E">
        <w:t xml:space="preserve"> </w:t>
      </w:r>
      <w:r w:rsidR="00A02EA7">
        <w:t xml:space="preserve">across </w:t>
      </w:r>
      <w:r w:rsidR="00A02EA7" w:rsidRPr="0005435E">
        <w:t xml:space="preserve">ten skills </w:t>
      </w:r>
      <w:r w:rsidR="00A02EA7">
        <w:t xml:space="preserve">assessed in </w:t>
      </w:r>
      <w:commentRangeStart w:id="24"/>
      <w:r w:rsidR="00A02EA7">
        <w:t xml:space="preserve">the </w:t>
      </w:r>
      <w:r w:rsidR="00A02EA7" w:rsidRPr="0005435E">
        <w:t>Woodcock Johnson Cognitive and Achievement test battery</w:t>
      </w:r>
      <w:commentRangeEnd w:id="24"/>
      <w:r w:rsidR="00635AAB">
        <w:rPr>
          <w:rStyle w:val="CommentReference"/>
        </w:rPr>
        <w:commentReference w:id="24"/>
      </w:r>
      <w:r w:rsidR="00A02EA7">
        <w:t xml:space="preserve"> </w:t>
      </w:r>
      <w:r w:rsidR="00A02EA7">
        <w:fldChar w:fldCharType="begin"/>
      </w:r>
      <w:r w:rsidR="00A02EA7">
        <w:instrText xml:space="preserve"> ADDIN ZOTERO_ITEM CSL_CITATION {"citationID":"EIgOiDaB","properties":{"formattedCitation":"(Woodcock, 1990; Woodcock et al., 1990)","plainCitation":"(Woodcock, 1990; Woodcock et al., 1990)","noteIndex":0},"citationItems":[{"id":1037,"uris":["http://zotero.org/users/2628991/items/3J74GZ4F"],"itemData":{"id":1037,"type":"article-journal","abstract":"The WJ-R provides a wide age range and comprehensive set of cognitive measures. A major interpretation feature of the battery is the provision of eight factor scores, each based on two measures. The theoretical basis for the tests is founded in Gf-Gc theory, work that is often associated with Raymond Cattell and John Horn, although other scholars think and write about intelligence in a similar vein. This report is a brief review of the theory followed by the results of several factor analytic studies. Nine data sets drawn from the 1977 and 1989 norming and concurrent validity studies have been analyzed. In the concurrent studies, the WJ-R cognitive tests were administered in conjunction with other major batteries including the K-ABC, the SB-IV, the WISC-R, and the WAIS-R. Altogether, 15 sets of exploratory and confirmatory factor analyses that included a total of 68 variables were completed. The results of all studies provide support for the WJ-R eight-factor model of Gf-Gc theory. As a byproduct of the procedure, comparative information was observed for the congruence of other cognitive batteries to the Gf-Gc theory. It is suggested that the other cognitive batteries often have been underfactored, which has led to misinterpretation of their factorial structures. This report demonstrates the need for factor analytic studies in which the set of variables is not constrained to the limited set of subtests that have been published together as a battery. It is indicated that the set of variables to be included in a factor study must include enough breadth and depth of markers to ensure that the presence of all major factor effects can be identified.","container-title":"Journal of Psychoeducational Assessment","DOI":"10/ft7mjn","ISSN":"0734-2829","issue":"3","language":"en","note":"publisher: SAGE Publications Inc","page":"231-258","source":"SAGE Journals","title":"Theoretical Foundations of the Wj-R Measures of Cognitive Ability","volume":"8","author":[{"family":"Woodcock","given":"Richard W."}],"issued":{"date-parts":[["1990",9,1]]},"citation-key":"woodcock1990"}},{"id":1038,"uris":["http://zotero.org/users/2628991/items/8X65BSE7"],"itemData":{"id":1038,"type":"book","abstract":"A wide-range, comprehensive set of individually administered tests for measuring cognitive abilities, scholastic aptitudes, and achievement. A revised and expanded version of the 1977 Woodcock-Johnson","event-place":"Allen, TX","language":"eng","note":"OCLC: 25844957","number-of-pages":"2","publisher":"DLM Teaching Resources","publisher-place":"Allen, TX","source":"Open WorldCat","title":"Woodcock-Johnson psycho-educational battery-- revised","author":[{"family":"Woodcock","given":"Richard W."},{"family":"Johnson","given":"M. Bonner"},{"family":"Mather","given":"Nancy"}],"issued":{"date-parts":[["1990"]]},"citation-key":"woodcock1990a"}}],"schema":"https://github.com/citation-style-language/schema/raw/master/csl-citation.json"} </w:instrText>
      </w:r>
      <w:r w:rsidR="00A02EA7">
        <w:fldChar w:fldCharType="separate"/>
      </w:r>
      <w:r w:rsidR="00A02EA7">
        <w:rPr>
          <w:noProof/>
        </w:rPr>
        <w:t>(Woodcock, 1990; Woodcock et al., 1990)</w:t>
      </w:r>
      <w:r w:rsidR="00A02EA7">
        <w:fldChar w:fldCharType="end"/>
      </w:r>
      <w:r w:rsidR="00A02EA7">
        <w:t xml:space="preserve">. </w:t>
      </w:r>
      <w:commentRangeStart w:id="25"/>
      <w:r w:rsidR="00A02EA7" w:rsidRPr="0005435E">
        <w:t xml:space="preserve">We use a within-person modeling strategy to examine </w:t>
      </w:r>
      <w:r w:rsidR="00A02EA7" w:rsidRPr="0005435E">
        <w:rPr>
          <w:i/>
          <w:iCs/>
        </w:rPr>
        <w:t>relative</w:t>
      </w:r>
      <w:r w:rsidR="00A02EA7" w:rsidRPr="0005435E">
        <w:t xml:space="preserve"> decreases and increases in subtest performance compared to a person’s overall performance. </w:t>
      </w:r>
      <w:commentRangeEnd w:id="25"/>
      <w:r w:rsidR="00635AAB">
        <w:rPr>
          <w:rStyle w:val="CommentReference"/>
        </w:rPr>
        <w:commentReference w:id="25"/>
      </w:r>
      <w:r w:rsidR="00A02EA7" w:rsidRPr="0005435E">
        <w:t xml:space="preserve">Our goal </w:t>
      </w:r>
      <w:r w:rsidR="00A02EA7">
        <w:t>is to excavate new</w:t>
      </w:r>
      <w:r w:rsidR="00FC6D4A">
        <w:t xml:space="preserve"> ground</w:t>
      </w:r>
      <w:r w:rsidR="00A02EA7">
        <w:t xml:space="preserve"> and re-map old territory</w:t>
      </w:r>
      <w:r w:rsidR="009E619E">
        <w:t xml:space="preserve"> to</w:t>
      </w:r>
      <w:r>
        <w:t xml:space="preserve"> feed theory development</w:t>
      </w:r>
      <w:r w:rsidR="00A02EA7">
        <w:t xml:space="preserve">. In doing so, we position ourselves to </w:t>
      </w:r>
      <w:r w:rsidR="00A02EA7" w:rsidRPr="0005435E">
        <w:t>identify possible drivers of lowered overall performance, map out sets of ‘intact’ skills</w:t>
      </w:r>
      <w:r w:rsidR="00A02EA7">
        <w:t>, and discover relative enhancements</w:t>
      </w:r>
      <w:r w:rsidR="00A02EA7" w:rsidRPr="0005435E">
        <w:t>.</w:t>
      </w:r>
      <w:r w:rsidR="00A02EA7">
        <w:t xml:space="preserve"> We also hope to encourage adaptation-based research to conduct more principled exploration to more systematically draw our map of cognitive skills of people exposed to </w:t>
      </w:r>
      <w:r w:rsidR="00A02EA7" w:rsidRPr="0005435E">
        <w:t>adversity</w:t>
      </w:r>
      <w:r w:rsidR="00A02EA7">
        <w:t>.</w:t>
      </w:r>
    </w:p>
    <w:p w14:paraId="7CF9F414" w14:textId="4AD6828C" w:rsidR="00E73CF5" w:rsidRPr="006640B6" w:rsidRDefault="006640B6" w:rsidP="006640B6">
      <w:pPr>
        <w:spacing w:line="480" w:lineRule="auto"/>
        <w:jc w:val="center"/>
        <w:rPr>
          <w:b/>
          <w:bCs/>
        </w:rPr>
      </w:pPr>
      <w:r>
        <w:rPr>
          <w:b/>
          <w:bCs/>
        </w:rPr>
        <w:t xml:space="preserve">Adaptation-based Frameworks: Essential Features and Basic </w:t>
      </w:r>
      <w:commentRangeStart w:id="26"/>
      <w:r>
        <w:rPr>
          <w:b/>
          <w:bCs/>
        </w:rPr>
        <w:t>Insights</w:t>
      </w:r>
      <w:commentRangeEnd w:id="26"/>
      <w:r w:rsidR="00604FF5">
        <w:rPr>
          <w:rStyle w:val="CommentReference"/>
        </w:rPr>
        <w:commentReference w:id="26"/>
      </w:r>
    </w:p>
    <w:p w14:paraId="37CBEB67" w14:textId="5EC5EECD" w:rsidR="00390E7D" w:rsidRDefault="00C90724" w:rsidP="00882A8D">
      <w:pPr>
        <w:spacing w:line="480" w:lineRule="auto"/>
        <w:ind w:firstLine="720"/>
      </w:pPr>
      <w:r>
        <w:t>Over the past decade</w:t>
      </w:r>
      <w:r w:rsidR="00BF09F3">
        <w:t>, empirical work</w:t>
      </w:r>
      <w:r w:rsidR="00284BB8">
        <w:t xml:space="preserve"> has uncovered a </w:t>
      </w:r>
      <w:r>
        <w:t>handful</w:t>
      </w:r>
      <w:r w:rsidR="00284BB8">
        <w:t xml:space="preserve"> adversity-enhanced skills, </w:t>
      </w:r>
      <w:r w:rsidR="00B244D2">
        <w:t xml:space="preserve">including attention-shifting </w:t>
      </w:r>
      <w:r w:rsidR="00B244D2">
        <w:fldChar w:fldCharType="begin"/>
      </w:r>
      <w:r w:rsidR="00284BB8">
        <w:instrText xml:space="preserve"> ADDIN ZOTERO_ITEM CSL_CITATION {"citationID":"y3TSy56J","properties":{"formattedCitation":"(Fields et al., 2021; Mittal et al., 2015)","plainCitation":"(Fields et al., 2021; Mittal et al., 2015)","noteIndex":0},"citationItems":[{"id":883,"uris":["http://zotero.org/users/2628991/items/RS6F7XNU"],"itemData":{"id":883,"type":"article-journal","abstract":"Cognitive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S."}],"issued":{"date-parts":[["2015",10]]},"citation-key":"mittal2015"}}],"schema":"https://github.com/citation-style-language/schema/raw/master/csl-citation.json"} </w:instrText>
      </w:r>
      <w:r w:rsidR="00B244D2">
        <w:fldChar w:fldCharType="separate"/>
      </w:r>
      <w:r w:rsidR="00284BB8">
        <w:rPr>
          <w:noProof/>
        </w:rPr>
        <w:t>(Fields et al., 2021; Mittal et al., 2015)</w:t>
      </w:r>
      <w:r w:rsidR="00B244D2">
        <w:fldChar w:fldCharType="end"/>
      </w:r>
      <w:r w:rsidR="00B244D2">
        <w:t xml:space="preserve">, working memory updating </w:t>
      </w:r>
      <w:r w:rsidR="00B244D2">
        <w:fldChar w:fldCharType="begin"/>
      </w:r>
      <w:r w:rsidR="00284BB8">
        <w:instrText xml:space="preserve"> ADDIN ZOTERO_ITEM CSL_CITATION {"citationID":"ox01qOlv","properties":{"formattedCitation":"(Nweze et al., 2021; Young et al., 2018, 2022)","plainCitation":"(Nweze et al., 2021; Young et al., 2018, 2022)","noteIndex":0},"citationItems":[{"id":834,"uris":["http://zotero.org/users/2628991/items/TS6WYX37"],"itemData":{"id":834,"type":"article-journal","abstract":"BACKGROUND: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B244D2">
        <w:fldChar w:fldCharType="separate"/>
      </w:r>
      <w:r w:rsidR="00284BB8">
        <w:rPr>
          <w:noProof/>
        </w:rPr>
        <w:t>(Nweze et al., 2021; Young et al., 2018, 2022)</w:t>
      </w:r>
      <w:r w:rsidR="00B244D2">
        <w:fldChar w:fldCharType="end"/>
      </w:r>
      <w:r w:rsidR="00284BB8">
        <w:t xml:space="preserve">, social dominance reasoning </w:t>
      </w:r>
      <w:r w:rsidR="00284BB8">
        <w:fldChar w:fldCharType="begin"/>
      </w:r>
      <w:r w:rsidR="00284BB8">
        <w:instrText xml:space="preserve"> ADDIN ZOTERO_ITEM CSL_CITATION {"citationID":"sWjpx4QP","properties":{"formattedCitation":"(Frankenhuis, de Vries, et al., 2020)","plainCitation":"(Frankenhuis, de Vries, et al., 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J."}],"issued":{"date-parts":[["2020",7]]},"citation-key":"frankenhuis2020b"}}],"schema":"https://github.com/citation-style-language/schema/raw/master/csl-citation.json"} </w:instrText>
      </w:r>
      <w:r w:rsidR="00284BB8">
        <w:fldChar w:fldCharType="separate"/>
      </w:r>
      <w:r w:rsidR="00284BB8">
        <w:rPr>
          <w:noProof/>
        </w:rPr>
        <w:t>(Frankenhuis, de Vries, et al., 2020)</w:t>
      </w:r>
      <w:r w:rsidR="00284BB8">
        <w:fldChar w:fldCharType="end"/>
      </w:r>
      <w:r w:rsidR="00284BB8">
        <w:t>, and emotion recognition (</w:t>
      </w:r>
      <w:proofErr w:type="spellStart"/>
      <w:r w:rsidR="00284BB8">
        <w:t>Brener</w:t>
      </w:r>
      <w:proofErr w:type="spellEnd"/>
      <w:r w:rsidR="00284BB8">
        <w:t xml:space="preserve"> et al., in press). </w:t>
      </w:r>
      <w:r w:rsidR="00422503">
        <w:t>These findings are new and exciting, but they come with caveats. For example, across studies, findings are difficult to compare. Studies use different measures of adversity e.g., self-reported unpredictability</w:t>
      </w:r>
      <w:r w:rsidR="00CF0BAA">
        <w:t xml:space="preserve"> </w:t>
      </w:r>
      <w:r w:rsidR="00CF0BAA">
        <w:fldChar w:fldCharType="begin"/>
      </w:r>
      <w:r w:rsidR="00CF0BAA">
        <w:instrText xml:space="preserve"> ADDIN ZOTERO_ITEM CSL_CITATION {"citationID":"mR6qq1DD","properties":{"formattedCitation":"(Mittal et al., 2015; Young et al., 2018)","plainCitation":"(Mittal et al., 2015; Young et al., 2018)","noteIndex":0},"citationItems":[{"id":415,"uris":["http://zotero.org/users/2628991/items/J9FTBGEY"],"itemData":{"id":415,"type":"article-journal","abstract":"Can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CF0BAA">
        <w:fldChar w:fldCharType="separate"/>
      </w:r>
      <w:r w:rsidR="00CF0BAA">
        <w:rPr>
          <w:noProof/>
        </w:rPr>
        <w:t>(Mittal et al., 2015; Young et al., 2018)</w:t>
      </w:r>
      <w:r w:rsidR="00CF0BAA">
        <w:fldChar w:fldCharType="end"/>
      </w:r>
      <w:r w:rsidR="00422503">
        <w:t>, caregiver instability</w:t>
      </w:r>
      <w:r w:rsidR="00CF0BAA">
        <w:t xml:space="preserve"> </w:t>
      </w:r>
      <w:r w:rsidR="00CF0BAA">
        <w:fldChar w:fldCharType="begin"/>
      </w:r>
      <w:r w:rsidR="00CF0BAA">
        <w:instrText xml:space="preserve"> ADDIN ZOTERO_ITEM CSL_CITATION {"citationID":"Upxf85f6","properties":{"formattedCitation":"(Fields et al., 2021)","plainCitation":"(Fields et al., 2021)","noteIndex":0},"citationItems":[{"id":883,"uris":["http://zotero.org/users/2628991/items/RS6F7XNU"],"itemData":{"id":883,"type":"article-journal","abstract":"Cognitive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schema":"https://github.com/citation-style-language/schema/raw/master/csl-citation.json"} </w:instrText>
      </w:r>
      <w:r w:rsidR="00CF0BAA">
        <w:fldChar w:fldCharType="separate"/>
      </w:r>
      <w:r w:rsidR="00CF0BAA">
        <w:rPr>
          <w:noProof/>
        </w:rPr>
        <w:t>(Fields et al., 2021)</w:t>
      </w:r>
      <w:r w:rsidR="00CF0BAA">
        <w:fldChar w:fldCharType="end"/>
      </w:r>
      <w:r w:rsidR="00422503">
        <w:t>, violence exposure</w:t>
      </w:r>
      <w:r w:rsidR="00CF0BAA">
        <w:t xml:space="preserve"> </w:t>
      </w:r>
      <w:r w:rsidR="00CF0BAA">
        <w:fldChar w:fldCharType="begin"/>
      </w:r>
      <w:r w:rsidR="00CF0BAA">
        <w:instrText xml:space="preserve"> ADDIN ZOTERO_ITEM CSL_CITATION {"citationID":"W4mSpobB","properties":{"formattedCitation":"(Frankenhuis, de Vries, et al., 2020; Young et al., 2022)","plainCitation":"(Frankenhuis, de Vries, et al., 2020; Young et al., 2022)","noteIndex":0},"citationItems":[{"id":766,"uris":["http://zotero.org/users/2628991/items/PYJ4YNE9"],"itemData":{"id":766,"type":"article-journal","abstract":"Although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J."}],"issued":{"date-parts":[["2022"]]},"citation-key":"young2022"},"label":"page"}],"schema":"https://github.com/citation-style-language/schema/raw/master/csl-citation.json"} </w:instrText>
      </w:r>
      <w:r w:rsidR="00CF0BAA">
        <w:fldChar w:fldCharType="separate"/>
      </w:r>
      <w:r w:rsidR="00CF0BAA">
        <w:rPr>
          <w:noProof/>
        </w:rPr>
        <w:t>(Frankenhuis, de Vries, et al., 2020; Young et al., 2022)</w:t>
      </w:r>
      <w:r w:rsidR="00CF0BAA">
        <w:fldChar w:fldCharType="end"/>
      </w:r>
      <w:r w:rsidR="00422503">
        <w:t xml:space="preserve">, </w:t>
      </w:r>
      <w:r w:rsidR="00CF0BAA">
        <w:t xml:space="preserve">and </w:t>
      </w:r>
      <w:r w:rsidR="00422503">
        <w:t>parental neglect</w:t>
      </w:r>
      <w:r w:rsidR="00CF0BAA">
        <w:t xml:space="preserve"> </w:t>
      </w:r>
      <w:r w:rsidR="00CF0BAA">
        <w:fldChar w:fldCharType="begin"/>
      </w:r>
      <w:r w:rsidR="00CF0BAA">
        <w:instrText xml:space="preserve"> ADDIN ZOTERO_ITEM CSL_CITATION {"citationID":"SFaZoNJ0","properties":{"formattedCitation":"(Nweze et al., 2021)","plainCitation":"(Nweze et al., 2021)","noteIndex":0},"citationItems":[{"id":834,"uris":["http://zotero.org/users/2628991/items/TS6WYX37"],"itemData":{"id":834,"type":"article-journal","abstract":"BACKGROUND: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Ikechukwu"},{"family":"Lange","given":"Florian"}],"issued":{"date-parts":[["2021",3]]},"citation-key":"nweze2021"}}],"schema":"https://github.com/citation-style-language/schema/raw/master/csl-citation.json"} </w:instrText>
      </w:r>
      <w:r w:rsidR="00CF0BAA">
        <w:fldChar w:fldCharType="separate"/>
      </w:r>
      <w:r w:rsidR="00CF0BAA">
        <w:rPr>
          <w:noProof/>
        </w:rPr>
        <w:t>(Nweze et al., 2021)</w:t>
      </w:r>
      <w:r w:rsidR="00CF0BAA">
        <w:fldChar w:fldCharType="end"/>
      </w:r>
      <w:r w:rsidR="00CF0BAA">
        <w:t>. They measure performance with different</w:t>
      </w:r>
      <w:r w:rsidR="00422503">
        <w:t xml:space="preserve"> cognitive tasks</w:t>
      </w:r>
      <w:r w:rsidR="00CF0BAA">
        <w:t>, for example</w:t>
      </w:r>
      <w:r w:rsidR="00422503">
        <w:t xml:space="preserve"> working memory updating </w:t>
      </w:r>
      <w:r w:rsidR="00CF0BAA">
        <w:fldChar w:fldCharType="begin"/>
      </w:r>
      <w:r w:rsidR="00CF0BAA">
        <w:instrText xml:space="preserve"> ADDIN ZOTERO_ITEM CSL_CITATION {"citationID":"JPx0GmsV","properties":{"formattedCitation":"(Young et al., 2018, 2022)","plainCitation":"(Young et al., 2018, 2022)","noteIndex":0},"citationItems":[{"id":727,"uris":["http://zotero.org/users/2628991/items/GZ6XI9ML"],"itemData":{"id":727,"type":"article-journal","abstract":"Although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CF0BAA">
        <w:fldChar w:fldCharType="separate"/>
      </w:r>
      <w:r w:rsidR="00CF0BAA">
        <w:rPr>
          <w:noProof/>
        </w:rPr>
        <w:t>(Young et al., 2018, 2022)</w:t>
      </w:r>
      <w:r w:rsidR="00CF0BAA">
        <w:fldChar w:fldCharType="end"/>
      </w:r>
      <w:r w:rsidR="00CF0BAA">
        <w:t xml:space="preserve"> </w:t>
      </w:r>
      <w:r w:rsidR="00422503">
        <w:t>versus working memory capacity</w:t>
      </w:r>
      <w:r w:rsidR="00CF0BAA">
        <w:t xml:space="preserve"> </w:t>
      </w:r>
      <w:r w:rsidR="00CF0BAA">
        <w:fldChar w:fldCharType="begin"/>
      </w:r>
      <w:r w:rsidR="00CF0BAA">
        <w:instrText xml:space="preserve"> ADDIN ZOTERO_ITEM CSL_CITATION {"citationID":"YtAqmdrd","properties":{"formattedCitation":"(Nweze et al., 2021)","plainCitation":"(Nweze et al., 2021)","noteIndex":0},"citationItems":[{"id":834,"uris":["http://zotero.org/users/2628991/items/TS6WYX37"],"itemData":{"id":834,"type":"article-journal","abstract":"BACKGROUND: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Ikechukwu"},{"family":"Lange","given":"Florian"}],"issued":{"date-parts":[["2021",3]]},"citation-key":"nweze2021"}}],"schema":"https://github.com/citation-style-language/schema/raw/master/csl-citation.json"} </w:instrText>
      </w:r>
      <w:r w:rsidR="00CF0BAA">
        <w:fldChar w:fldCharType="separate"/>
      </w:r>
      <w:r w:rsidR="00CF0BAA">
        <w:rPr>
          <w:noProof/>
        </w:rPr>
        <w:t>(Nweze et al., 2021)</w:t>
      </w:r>
      <w:r w:rsidR="00CF0BAA">
        <w:fldChar w:fldCharType="end"/>
      </w:r>
      <w:r w:rsidR="00422503">
        <w:t>, and experimental designs</w:t>
      </w:r>
      <w:r w:rsidR="00CF0BAA">
        <w:t xml:space="preserve"> such as </w:t>
      </w:r>
      <w:r w:rsidR="00422503">
        <w:t>manipulation</w:t>
      </w:r>
      <w:r w:rsidR="00CF0BAA">
        <w:t>s</w:t>
      </w:r>
      <w:r w:rsidR="00422503">
        <w:t xml:space="preserve"> of setting</w:t>
      </w:r>
      <w:r w:rsidR="00CF0BAA">
        <w:t xml:space="preserve"> </w:t>
      </w:r>
      <w:r w:rsidR="00CF0BAA">
        <w:fldChar w:fldCharType="begin"/>
      </w:r>
      <w:r w:rsidR="00CF0BAA">
        <w:instrText xml:space="preserve"> ADDIN ZOTERO_ITEM CSL_CITATION {"citationID":"AGwdtR7z","properties":{"formattedCitation":"(Young et al., 2018, 2018)","plainCitation":"(Young et al., 2018, 2018)","noteIndex":0},"citationItems":[{"id":727,"uris":["http://zotero.org/users/2628991/items/GZ6XI9ML"],"itemData":{"id":727,"type":"article-journal","abstract":"Although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CF0BAA">
        <w:fldChar w:fldCharType="separate"/>
      </w:r>
      <w:r w:rsidR="00CF0BAA">
        <w:rPr>
          <w:noProof/>
        </w:rPr>
        <w:t>(Young et al., 2018, 2018)</w:t>
      </w:r>
      <w:r w:rsidR="00CF0BAA">
        <w:fldChar w:fldCharType="end"/>
      </w:r>
      <w:r w:rsidR="00422503">
        <w:t>, t</w:t>
      </w:r>
      <w:r w:rsidR="00CF0BAA">
        <w:t>ask</w:t>
      </w:r>
      <w:r w:rsidR="00422503">
        <w:t xml:space="preserve"> content</w:t>
      </w:r>
      <w:r w:rsidR="00CF0BAA">
        <w:t xml:space="preserve"> </w:t>
      </w:r>
      <w:r w:rsidR="00CF0BAA">
        <w:fldChar w:fldCharType="begin"/>
      </w:r>
      <w:r w:rsidR="00CF0BAA">
        <w:instrText xml:space="preserve"> ADDIN ZOTERO_ITEM CSL_CITATION {"citationID":"MiQDzQoD","properties":{"formattedCitation":"(Frankenhuis, de Vries, et al., 2020; Young et al., 2022)","plainCitation":"(Frankenhuis, de Vries, et al., 2020; Young et al., 2022)","noteIndex":0},"citationItems":[{"id":766,"uris":["http://zotero.org/users/2628991/items/PYJ4YNE9"],"itemData":{"id":766,"type":"article-journal","abstract":"Although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CF0BAA">
        <w:fldChar w:fldCharType="separate"/>
      </w:r>
      <w:r w:rsidR="00CF0BAA">
        <w:rPr>
          <w:noProof/>
        </w:rPr>
        <w:t>(Frankenhuis, de Vries, et al., 2020; Young et al., 2022)</w:t>
      </w:r>
      <w:r w:rsidR="00CF0BAA">
        <w:fldChar w:fldCharType="end"/>
      </w:r>
      <w:r w:rsidR="00422503">
        <w:t xml:space="preserve">, or </w:t>
      </w:r>
      <w:r w:rsidR="00CF0BAA">
        <w:t xml:space="preserve">no manipulations </w:t>
      </w:r>
      <w:r w:rsidR="00CF0BAA">
        <w:fldChar w:fldCharType="begin"/>
      </w:r>
      <w:r w:rsidR="00CF0BAA">
        <w:instrText xml:space="preserve"> ADDIN ZOTERO_ITEM CSL_CITATION {"citationID":"cceZbrF9","properties":{"formattedCitation":"(Fields et al., 2021; Nweze et al., 2021)","plainCitation":"(Fields et al., 2021; Nweze et al., 2021)","noteIndex":0},"citationItems":[{"id":883,"uris":["http://zotero.org/users/2628991/items/RS6F7XNU"],"itemData":{"id":883,"type":"article-journal","abstract":"Cognitive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Ikechukwu"},{"family":"Lange","given":"Florian"}],"issued":{"date-parts":[["2021",3]]},"citation-key":"nweze2021"}}],"schema":"https://github.com/citation-style-language/schema/raw/master/csl-citation.json"} </w:instrText>
      </w:r>
      <w:r w:rsidR="00CF0BAA">
        <w:fldChar w:fldCharType="separate"/>
      </w:r>
      <w:r w:rsidR="00CF0BAA">
        <w:rPr>
          <w:noProof/>
        </w:rPr>
        <w:t>(Fields et al., 2021; Nweze et al., 2021)</w:t>
      </w:r>
      <w:r w:rsidR="00CF0BAA">
        <w:fldChar w:fldCharType="end"/>
      </w:r>
      <w:r w:rsidR="00422503">
        <w:t xml:space="preserve">. Setting aside measurement and design differences, some </w:t>
      </w:r>
      <w:r w:rsidR="00390E7D">
        <w:t xml:space="preserve">adaptation-based </w:t>
      </w:r>
      <w:r w:rsidR="00422503">
        <w:lastRenderedPageBreak/>
        <w:t xml:space="preserve">studies </w:t>
      </w:r>
      <w:r w:rsidR="00390E7D">
        <w:t xml:space="preserve">even find that conditions thought to raise performance actually lower it. For example, youth from poverty tended to </w:t>
      </w:r>
      <w:r w:rsidR="00084D0C">
        <w:t xml:space="preserve">score lower on </w:t>
      </w:r>
      <w:r w:rsidR="00390E7D">
        <w:t xml:space="preserve">math items about social relations, money, and food—items thought to </w:t>
      </w:r>
      <w:r w:rsidR="00084D0C">
        <w:t>be particularly relevant to</w:t>
      </w:r>
      <w:r w:rsidR="00390E7D">
        <w:t xml:space="preserve"> adversity-exposed youth</w:t>
      </w:r>
      <w:r w:rsidR="00084D0C">
        <w:t>—compared to other math items</w:t>
      </w:r>
      <w:r w:rsidR="00390E7D">
        <w:t xml:space="preserve"> </w:t>
      </w:r>
      <w:r w:rsidR="00390E7D">
        <w:fldChar w:fldCharType="begin"/>
      </w:r>
      <w:r w:rsidR="00390E7D">
        <w:instrText xml:space="preserve"> ADDIN ZOTERO_ITEM CSL_CITATION {"citationID":"9z1ElJ9m","properties":{"formattedCitation":"(Duquennois,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rsidR="00390E7D">
        <w:fldChar w:fldCharType="separate"/>
      </w:r>
      <w:r w:rsidR="00390E7D">
        <w:rPr>
          <w:noProof/>
        </w:rPr>
        <w:t>(Duquennois, 2022; Muskens, 2019)</w:t>
      </w:r>
      <w:r w:rsidR="00390E7D">
        <w:fldChar w:fldCharType="end"/>
      </w:r>
      <w:r w:rsidR="00390E7D">
        <w:t>.</w:t>
      </w:r>
    </w:p>
    <w:p w14:paraId="70EBA180" w14:textId="2A2A7544" w:rsidR="00357E03" w:rsidRDefault="00FD2D65" w:rsidP="00FD2D65">
      <w:pPr>
        <w:pStyle w:val="ListParagraph"/>
        <w:numPr>
          <w:ilvl w:val="0"/>
          <w:numId w:val="21"/>
        </w:numPr>
      </w:pPr>
      <w:r>
        <w:t>Basic assumptions</w:t>
      </w:r>
    </w:p>
    <w:p w14:paraId="39E17CB5" w14:textId="0AC11FDF" w:rsidR="00FD2D65" w:rsidRDefault="00FD2D65" w:rsidP="00FD2D65">
      <w:pPr>
        <w:pStyle w:val="ListParagraph"/>
        <w:numPr>
          <w:ilvl w:val="1"/>
          <w:numId w:val="21"/>
        </w:numPr>
      </w:pPr>
      <w:r>
        <w:t>Development shapes skills</w:t>
      </w:r>
    </w:p>
    <w:p w14:paraId="75E245D4" w14:textId="5340B8A4" w:rsidR="00FD2D65" w:rsidRDefault="00FD2D65" w:rsidP="00FD2D65">
      <w:pPr>
        <w:pStyle w:val="ListParagraph"/>
        <w:numPr>
          <w:ilvl w:val="1"/>
          <w:numId w:val="21"/>
        </w:numPr>
      </w:pPr>
      <w:r>
        <w:t>People should develop skills are those abilities that meet challenges</w:t>
      </w:r>
    </w:p>
    <w:p w14:paraId="74F842DE" w14:textId="386AF234" w:rsidR="00FD2D65" w:rsidRDefault="00FD2D65" w:rsidP="00FD2D65">
      <w:pPr>
        <w:pStyle w:val="ListParagraph"/>
        <w:numPr>
          <w:ilvl w:val="1"/>
          <w:numId w:val="21"/>
        </w:numPr>
      </w:pPr>
      <w:r>
        <w:t>Because the fit between a skills and particular challenges varies, people should have strengths and weakness</w:t>
      </w:r>
    </w:p>
    <w:p w14:paraId="79DA95EB" w14:textId="13FEA0DD" w:rsidR="00FD2D65" w:rsidRDefault="00FD2D65" w:rsidP="00FD2D65">
      <w:pPr>
        <w:pStyle w:val="ListParagraph"/>
        <w:numPr>
          <w:ilvl w:val="0"/>
          <w:numId w:val="21"/>
        </w:numPr>
      </w:pPr>
      <w:r>
        <w:t>Basic Insights</w:t>
      </w:r>
    </w:p>
    <w:p w14:paraId="2A6DFA14" w14:textId="2DF7A68F" w:rsidR="00FD2D65" w:rsidRDefault="00FD2D65" w:rsidP="00FD2D65">
      <w:pPr>
        <w:pStyle w:val="ListParagraph"/>
        <w:numPr>
          <w:ilvl w:val="1"/>
          <w:numId w:val="21"/>
        </w:numPr>
      </w:pPr>
      <w:r>
        <w:t>Enhanced skills are highly context dependent</w:t>
      </w:r>
    </w:p>
    <w:p w14:paraId="10BD98B7" w14:textId="3C5F276A" w:rsidR="00FD2D65" w:rsidRDefault="00FD2D65" w:rsidP="00FD2D65">
      <w:pPr>
        <w:pStyle w:val="ListParagraph"/>
        <w:numPr>
          <w:ilvl w:val="2"/>
          <w:numId w:val="21"/>
        </w:numPr>
      </w:pPr>
      <w:r>
        <w:t>Test setting, context</w:t>
      </w:r>
    </w:p>
    <w:p w14:paraId="2977DA76" w14:textId="10431F29" w:rsidR="00FD2D65" w:rsidRDefault="00FD2D65" w:rsidP="00FD2D65">
      <w:pPr>
        <w:pStyle w:val="ListParagraph"/>
        <w:numPr>
          <w:ilvl w:val="2"/>
          <w:numId w:val="21"/>
        </w:numPr>
      </w:pPr>
      <w:r>
        <w:t>Dimension of adversity</w:t>
      </w:r>
    </w:p>
    <w:p w14:paraId="7A0F330B" w14:textId="719192D8" w:rsidR="00FD2D65" w:rsidRDefault="00FD2D65" w:rsidP="00FD2D65">
      <w:pPr>
        <w:pStyle w:val="ListParagraph"/>
        <w:numPr>
          <w:ilvl w:val="1"/>
          <w:numId w:val="21"/>
        </w:numPr>
      </w:pPr>
      <w:r>
        <w:t>Enhanced skills tend to manifest within-person</w:t>
      </w:r>
    </w:p>
    <w:p w14:paraId="78BB6705" w14:textId="087C2174" w:rsidR="00FD2D65" w:rsidRDefault="00FD2D65" w:rsidP="00FD2D65">
      <w:pPr>
        <w:pStyle w:val="ListParagraph"/>
        <w:numPr>
          <w:ilvl w:val="2"/>
          <w:numId w:val="21"/>
        </w:numPr>
      </w:pPr>
      <w:r>
        <w:t>Relative increases in performance compared to oneself</w:t>
      </w:r>
    </w:p>
    <w:p w14:paraId="1D1C06DB" w14:textId="191DF48E" w:rsidR="00FD2D65" w:rsidRDefault="00FD2D65" w:rsidP="00FD2D65">
      <w:pPr>
        <w:pStyle w:val="ListParagraph"/>
        <w:numPr>
          <w:ilvl w:val="2"/>
          <w:numId w:val="21"/>
        </w:numPr>
      </w:pPr>
      <w:r>
        <w:t>Very little evidence performance increases compared to others</w:t>
      </w:r>
    </w:p>
    <w:p w14:paraId="2D3B9B64" w14:textId="5FD0CEBC" w:rsidR="00FD2D65" w:rsidRDefault="00FD2D65" w:rsidP="00FD2D65"/>
    <w:p w14:paraId="6897E20E" w14:textId="6873C659" w:rsidR="00EF2C50" w:rsidRDefault="00EF2C50" w:rsidP="00FD2D65">
      <w:r>
        <w:t xml:space="preserve">Functional logic is intuitive, </w:t>
      </w:r>
      <w:r w:rsidR="00320C51">
        <w:t xml:space="preserve">useful guide to generate hypotheses </w:t>
      </w:r>
    </w:p>
    <w:p w14:paraId="0A10A081" w14:textId="073D942E" w:rsidR="00320C51" w:rsidRDefault="00320C51" w:rsidP="00FD2D65">
      <w:r>
        <w:t xml:space="preserve">Miss things that are adaptive, outside our radar, and patterns that turn out counterintuitive </w:t>
      </w:r>
    </w:p>
    <w:p w14:paraId="450058EE" w14:textId="77777777" w:rsidR="00320C51" w:rsidRDefault="00320C51" w:rsidP="00FD2D65"/>
    <w:p w14:paraId="3C8D32A1" w14:textId="0B1F0550" w:rsidR="00320C51" w:rsidRDefault="00320C51" w:rsidP="00FD2D65">
      <w:r>
        <w:t xml:space="preserve">Prototype plots </w:t>
      </w:r>
    </w:p>
    <w:p w14:paraId="07D2A593" w14:textId="77777777" w:rsidR="00320C51" w:rsidRDefault="00320C51" w:rsidP="00FD2D65"/>
    <w:p w14:paraId="076DE8B8" w14:textId="77777777" w:rsidR="00EF2C50" w:rsidRDefault="00EF2C50" w:rsidP="00FD2D65"/>
    <w:p w14:paraId="2FEA107D" w14:textId="53A814C1" w:rsidR="00FD2D65" w:rsidRPr="00FD2D65" w:rsidRDefault="00FD2D65" w:rsidP="00FD2D65">
      <w:pPr>
        <w:jc w:val="center"/>
        <w:rPr>
          <w:b/>
          <w:bCs/>
        </w:rPr>
      </w:pPr>
      <w:r>
        <w:rPr>
          <w:b/>
          <w:bCs/>
        </w:rPr>
        <w:t>Statistical Criteria for Principled Exploration</w:t>
      </w:r>
    </w:p>
    <w:p w14:paraId="5C8E2C0B" w14:textId="77777777" w:rsidR="00FD2D65" w:rsidRPr="007A4283" w:rsidRDefault="00FD2D65" w:rsidP="00FD2D65"/>
    <w:p w14:paraId="08570760" w14:textId="0AC89C98" w:rsidR="007A4283" w:rsidRPr="002F2BB2" w:rsidRDefault="007A4283" w:rsidP="002F2BB2">
      <w:pPr>
        <w:spacing w:line="480" w:lineRule="auto"/>
        <w:jc w:val="center"/>
        <w:rPr>
          <w:b/>
          <w:bCs/>
        </w:rPr>
      </w:pPr>
      <w:r>
        <w:rPr>
          <w:b/>
          <w:bCs/>
        </w:rPr>
        <w:t>The Current Study</w:t>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move,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lastRenderedPageBreak/>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lastRenderedPageBreak/>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60EEC6CB" w14:textId="77777777" w:rsidR="00FC6D4A" w:rsidRPr="00FC6D4A" w:rsidRDefault="00FD2D65" w:rsidP="00FC6D4A">
      <w:pPr>
        <w:pStyle w:val="Bibliography"/>
      </w:pPr>
      <w:r>
        <w:rPr>
          <w:b/>
          <w:bCs/>
        </w:rPr>
        <w:fldChar w:fldCharType="begin"/>
      </w:r>
      <w:r>
        <w:rPr>
          <w:b/>
          <w:bCs/>
        </w:rPr>
        <w:instrText xml:space="preserve"> ADDIN ZOTERO_BIBL {"uncited":[],"omitted":[],"custom":[]} CSL_BIBLIOGRAPHY </w:instrText>
      </w:r>
      <w:r>
        <w:rPr>
          <w:b/>
          <w:bCs/>
        </w:rPr>
        <w:fldChar w:fldCharType="separate"/>
      </w:r>
      <w:r w:rsidR="00FC6D4A" w:rsidRPr="00FC6D4A">
        <w:t xml:space="preserve">Duncan, G. J., Magnuson, K., &amp; Votruba-Drzal, E. (2017). Moving Beyond Correlations in Assessing the Consequences of Poverty. In S. T. Fiske (Ed.), </w:t>
      </w:r>
      <w:r w:rsidR="00FC6D4A" w:rsidRPr="00FC6D4A">
        <w:rPr>
          <w:i/>
          <w:iCs/>
        </w:rPr>
        <w:t>Annual Review of Psychology, Vol 68</w:t>
      </w:r>
      <w:r w:rsidR="00FC6D4A" w:rsidRPr="00FC6D4A">
        <w:t xml:space="preserve"> (Vol. 68, pp. 413–434). Annual Reviews. https://doi.org/10.1146/annurev-psych-010416-044224</w:t>
      </w:r>
    </w:p>
    <w:p w14:paraId="434D4B7D" w14:textId="77777777" w:rsidR="00FC6D4A" w:rsidRPr="00FC6D4A" w:rsidRDefault="00FC6D4A" w:rsidP="00FC6D4A">
      <w:pPr>
        <w:pStyle w:val="Bibliography"/>
      </w:pPr>
      <w:r w:rsidRPr="00FC6D4A">
        <w:t xml:space="preserve">Duquennois, C. (2022). Fictional Money, Real Costs: Impacts of Financial Salience on Disadvantaged Students. </w:t>
      </w:r>
      <w:r w:rsidRPr="00FC6D4A">
        <w:rPr>
          <w:i/>
          <w:iCs/>
        </w:rPr>
        <w:t>American Economic Review</w:t>
      </w:r>
      <w:r w:rsidRPr="00FC6D4A">
        <w:t>. https://doi.org/10.1257/aer.20201661</w:t>
      </w:r>
    </w:p>
    <w:p w14:paraId="0755C9EA" w14:textId="77777777" w:rsidR="00FC6D4A" w:rsidRPr="00FC6D4A" w:rsidRDefault="00FC6D4A" w:rsidP="00FC6D4A">
      <w:pPr>
        <w:pStyle w:val="Bibliography"/>
      </w:pPr>
      <w:r w:rsidRPr="00FC6D4A">
        <w:t xml:space="preserve">Ellis, B. J., Abrams, L. S., Masten, A. S., Sternberg, R. J., Tottenham, N., &amp; Frankenhuis, W. E. (2020). Hidden talents in harsh environments. </w:t>
      </w:r>
      <w:r w:rsidRPr="00FC6D4A">
        <w:rPr>
          <w:i/>
          <w:iCs/>
        </w:rPr>
        <w:t>Development and Psychopathology</w:t>
      </w:r>
      <w:r w:rsidRPr="00FC6D4A">
        <w:t>, 1–19. https://doi.org/10/gjqwbs</w:t>
      </w:r>
    </w:p>
    <w:p w14:paraId="012FBEC6" w14:textId="77777777" w:rsidR="00FC6D4A" w:rsidRPr="00FC6D4A" w:rsidRDefault="00FC6D4A" w:rsidP="00FC6D4A">
      <w:pPr>
        <w:pStyle w:val="Bibliography"/>
      </w:pPr>
      <w:r w:rsidRPr="00FC6D4A">
        <w:t xml:space="preserve">Ellis, B. J., Bianchi, J., Griskevicius, V., &amp; Frankenhuis, W. E. (2017). Beyond risk and protective factors: An adaptation-based approach to resilience. </w:t>
      </w:r>
      <w:r w:rsidRPr="00FC6D4A">
        <w:rPr>
          <w:i/>
          <w:iCs/>
        </w:rPr>
        <w:t>Perspectives on Psychological Science</w:t>
      </w:r>
      <w:r w:rsidRPr="00FC6D4A">
        <w:t xml:space="preserve">, </w:t>
      </w:r>
      <w:r w:rsidRPr="00FC6D4A">
        <w:rPr>
          <w:i/>
          <w:iCs/>
        </w:rPr>
        <w:t>12</w:t>
      </w:r>
      <w:r w:rsidRPr="00FC6D4A">
        <w:t>(4), 561–587. https://doi.org/10/gdtj9h</w:t>
      </w:r>
    </w:p>
    <w:p w14:paraId="1FB65E37" w14:textId="77777777" w:rsidR="00FC6D4A" w:rsidRPr="00FC6D4A" w:rsidRDefault="00FC6D4A" w:rsidP="00FC6D4A">
      <w:pPr>
        <w:pStyle w:val="Bibliography"/>
      </w:pPr>
      <w:r w:rsidRPr="00FC6D4A">
        <w:t xml:space="preserve">Farah, M. J., Shera, D. M., Savage, J. H., Betancourt, L., Giannetta, J. M., Brodsky, N. L., Malmud, E. K., &amp; Hurt, H. (2006). Childhood poverty: Specific associations with neurocognitive development. </w:t>
      </w:r>
      <w:r w:rsidRPr="00FC6D4A">
        <w:rPr>
          <w:i/>
          <w:iCs/>
        </w:rPr>
        <w:t>Brain Research</w:t>
      </w:r>
      <w:r w:rsidRPr="00FC6D4A">
        <w:t xml:space="preserve">, </w:t>
      </w:r>
      <w:r w:rsidRPr="00FC6D4A">
        <w:rPr>
          <w:i/>
          <w:iCs/>
        </w:rPr>
        <w:t>1110</w:t>
      </w:r>
      <w:r w:rsidRPr="00FC6D4A">
        <w:t>(1), 166–174. https://doi.org/10/fv2dn8</w:t>
      </w:r>
    </w:p>
    <w:p w14:paraId="324924DF" w14:textId="77777777" w:rsidR="00FC6D4A" w:rsidRPr="00FC6D4A" w:rsidRDefault="00FC6D4A" w:rsidP="00FC6D4A">
      <w:pPr>
        <w:pStyle w:val="Bibliography"/>
      </w:pPr>
      <w:r w:rsidRPr="00FC6D4A">
        <w:t xml:space="preserve">Fields, A., Bloom, P. A., VanTieghem, M., Harmon, C., Choy, T., Camacho, N. L., Gibson, L., Umbach, R., Heleniak, C., &amp; Tottenham, N. (2021). Adaptation in the face of adversity: Decrements and enhancements in children’s cognitive control behavior following early caregiving instability. </w:t>
      </w:r>
      <w:r w:rsidRPr="00FC6D4A">
        <w:rPr>
          <w:i/>
          <w:iCs/>
        </w:rPr>
        <w:t>Developmental Science</w:t>
      </w:r>
      <w:r w:rsidRPr="00FC6D4A">
        <w:t xml:space="preserve">, </w:t>
      </w:r>
      <w:r w:rsidRPr="00FC6D4A">
        <w:rPr>
          <w:i/>
          <w:iCs/>
        </w:rPr>
        <w:t>24</w:t>
      </w:r>
      <w:r w:rsidRPr="00FC6D4A">
        <w:t>(6), e13133. https://doi.org/10/gj7gh7</w:t>
      </w:r>
    </w:p>
    <w:p w14:paraId="3B184987" w14:textId="77777777" w:rsidR="00FC6D4A" w:rsidRPr="00FC6D4A" w:rsidRDefault="00FC6D4A" w:rsidP="00FC6D4A">
      <w:pPr>
        <w:pStyle w:val="Bibliography"/>
      </w:pPr>
      <w:r w:rsidRPr="00FC6D4A">
        <w:lastRenderedPageBreak/>
        <w:t xml:space="preserve">Flournoy, J. C., Vijayakumar, N., Cheng, T. W., Cosme, D., Flannery, J. E., &amp; Pfeifer, J. H. (2020). Improving practices and inferences in developmental cognitive neuroscience. </w:t>
      </w:r>
      <w:r w:rsidRPr="00FC6D4A">
        <w:rPr>
          <w:i/>
          <w:iCs/>
        </w:rPr>
        <w:t>Developmental Cognitive Neuroscience</w:t>
      </w:r>
      <w:r w:rsidRPr="00FC6D4A">
        <w:t xml:space="preserve">, </w:t>
      </w:r>
      <w:r w:rsidRPr="00FC6D4A">
        <w:rPr>
          <w:i/>
          <w:iCs/>
        </w:rPr>
        <w:t>45</w:t>
      </w:r>
      <w:r w:rsidRPr="00FC6D4A">
        <w:t>, 100807. https://doi.org/10/gnbxdn</w:t>
      </w:r>
    </w:p>
    <w:p w14:paraId="2DC99F51" w14:textId="77777777" w:rsidR="00FC6D4A" w:rsidRPr="00FC6D4A" w:rsidRDefault="00FC6D4A" w:rsidP="00FC6D4A">
      <w:pPr>
        <w:pStyle w:val="Bibliography"/>
      </w:pPr>
      <w:r w:rsidRPr="00FC6D4A">
        <w:t xml:space="preserve">Frankenhuis, W. E., de Vries, S. A., Bianchi, J., &amp; Ellis, B. J. (2020). Hidden talents in harsh conditions? A preregistered study of memory and reasoning about social dominance. </w:t>
      </w:r>
      <w:r w:rsidRPr="00FC6D4A">
        <w:rPr>
          <w:i/>
          <w:iCs/>
        </w:rPr>
        <w:t>Developmental Science</w:t>
      </w:r>
      <w:r w:rsidRPr="00FC6D4A">
        <w:t xml:space="preserve">, </w:t>
      </w:r>
      <w:r w:rsidRPr="00FC6D4A">
        <w:rPr>
          <w:i/>
          <w:iCs/>
        </w:rPr>
        <w:t>23</w:t>
      </w:r>
      <w:r w:rsidRPr="00FC6D4A">
        <w:t>(4), e12835. https://doi.org/10/ggb8qd</w:t>
      </w:r>
    </w:p>
    <w:p w14:paraId="2AF1AB5D" w14:textId="77777777" w:rsidR="00FC6D4A" w:rsidRPr="00FC6D4A" w:rsidRDefault="00FC6D4A" w:rsidP="00FC6D4A">
      <w:pPr>
        <w:pStyle w:val="Bibliography"/>
      </w:pPr>
      <w:r w:rsidRPr="00FC6D4A">
        <w:t xml:space="preserve">Frankenhuis, W. E., &amp; de Weerth, C. (2013). Does Early-Life Exposure to Stress Shape or Impair Cognition? </w:t>
      </w:r>
      <w:r w:rsidRPr="00FC6D4A">
        <w:rPr>
          <w:i/>
          <w:iCs/>
        </w:rPr>
        <w:t>Current Directions in Psychological Science</w:t>
      </w:r>
      <w:r w:rsidRPr="00FC6D4A">
        <w:t xml:space="preserve">, </w:t>
      </w:r>
      <w:r w:rsidRPr="00FC6D4A">
        <w:rPr>
          <w:i/>
          <w:iCs/>
        </w:rPr>
        <w:t>22</w:t>
      </w:r>
      <w:r w:rsidRPr="00FC6D4A">
        <w:t>(5), 407–412. https://doi.org/10/f5cxhb</w:t>
      </w:r>
    </w:p>
    <w:p w14:paraId="1447C676" w14:textId="77777777" w:rsidR="00FC6D4A" w:rsidRPr="00FC6D4A" w:rsidRDefault="00FC6D4A" w:rsidP="00FC6D4A">
      <w:pPr>
        <w:pStyle w:val="Bibliography"/>
      </w:pPr>
      <w:r w:rsidRPr="00FC6D4A">
        <w:t xml:space="preserve">Frankenhuis, W. E., &amp; Nettle, D. (2020). The Strengths of People in Poverty. </w:t>
      </w:r>
      <w:r w:rsidRPr="00FC6D4A">
        <w:rPr>
          <w:i/>
          <w:iCs/>
        </w:rPr>
        <w:t>Current Directions in Psychological Science</w:t>
      </w:r>
      <w:r w:rsidRPr="00FC6D4A">
        <w:t xml:space="preserve">, </w:t>
      </w:r>
      <w:r w:rsidRPr="00FC6D4A">
        <w:rPr>
          <w:i/>
          <w:iCs/>
        </w:rPr>
        <w:t>29</w:t>
      </w:r>
      <w:r w:rsidRPr="00FC6D4A">
        <w:t>(1), 16–21. https://doi.org/10/ggf5d6</w:t>
      </w:r>
    </w:p>
    <w:p w14:paraId="20954EC6" w14:textId="77777777" w:rsidR="00FC6D4A" w:rsidRPr="00FC6D4A" w:rsidRDefault="00FC6D4A" w:rsidP="00FC6D4A">
      <w:pPr>
        <w:pStyle w:val="Bibliography"/>
      </w:pPr>
      <w:r w:rsidRPr="00FC6D4A">
        <w:t xml:space="preserve">Frankenhuis, W. E., Young, E. S., &amp; Ellis, B. J. (2020). The hidden talents approach: Theoretical and methodological challenges. </w:t>
      </w:r>
      <w:r w:rsidRPr="00FC6D4A">
        <w:rPr>
          <w:i/>
          <w:iCs/>
        </w:rPr>
        <w:t>Trends in Cognitive Sciences</w:t>
      </w:r>
      <w:r w:rsidRPr="00FC6D4A">
        <w:t xml:space="preserve">, </w:t>
      </w:r>
      <w:r w:rsidRPr="00FC6D4A">
        <w:rPr>
          <w:i/>
          <w:iCs/>
        </w:rPr>
        <w:t>24</w:t>
      </w:r>
      <w:r w:rsidRPr="00FC6D4A">
        <w:t>(7), 569–581. https://doi.org/10.1016/j.tics.2020.03.007</w:t>
      </w:r>
    </w:p>
    <w:p w14:paraId="1AFBB45C" w14:textId="77777777" w:rsidR="00FC6D4A" w:rsidRPr="00FC6D4A" w:rsidRDefault="00FC6D4A" w:rsidP="00FC6D4A">
      <w:pPr>
        <w:pStyle w:val="Bibliography"/>
      </w:pPr>
      <w:r w:rsidRPr="00FC6D4A">
        <w:t xml:space="preserve">Hackman, D. A., Betancourt, L. M., Gallop, R., Romer, D., Brodsky, N. L., Hurt, H., &amp; Farah, M. J. (2014). Mapping the Trajectory of Socioeconomic Disparity in Working Memory: Parental and Neighborhood Factors. </w:t>
      </w:r>
      <w:r w:rsidRPr="00FC6D4A">
        <w:rPr>
          <w:i/>
          <w:iCs/>
        </w:rPr>
        <w:t>Child Development</w:t>
      </w:r>
      <w:r w:rsidRPr="00FC6D4A">
        <w:t xml:space="preserve">, </w:t>
      </w:r>
      <w:r w:rsidRPr="00FC6D4A">
        <w:rPr>
          <w:i/>
          <w:iCs/>
        </w:rPr>
        <w:t>85</w:t>
      </w:r>
      <w:r w:rsidRPr="00FC6D4A">
        <w:t>(4), 1433–1445. https://doi.org/10/f6fp5j</w:t>
      </w:r>
    </w:p>
    <w:p w14:paraId="4542EA43" w14:textId="77777777" w:rsidR="00FC6D4A" w:rsidRPr="00FC6D4A" w:rsidRDefault="00FC6D4A" w:rsidP="00FC6D4A">
      <w:pPr>
        <w:pStyle w:val="Bibliography"/>
      </w:pPr>
      <w:r w:rsidRPr="00FC6D4A">
        <w:t xml:space="preserve">Hackman, D. A., Farah, M. J., &amp; Meaney, M. J. (2010). Socioeconomic status and the brain: Mechanistic insights from human and animal research. </w:t>
      </w:r>
      <w:r w:rsidRPr="00FC6D4A">
        <w:rPr>
          <w:i/>
          <w:iCs/>
        </w:rPr>
        <w:t>Nature Reviews Neuroscience</w:t>
      </w:r>
      <w:r w:rsidRPr="00FC6D4A">
        <w:t xml:space="preserve">, </w:t>
      </w:r>
      <w:r w:rsidRPr="00FC6D4A">
        <w:rPr>
          <w:i/>
          <w:iCs/>
        </w:rPr>
        <w:t>11</w:t>
      </w:r>
      <w:r w:rsidRPr="00FC6D4A">
        <w:t>(9), 651–659. https://doi.org/10/b254c6</w:t>
      </w:r>
    </w:p>
    <w:p w14:paraId="3321F910" w14:textId="77777777" w:rsidR="00FC6D4A" w:rsidRPr="00FC6D4A" w:rsidRDefault="00FC6D4A" w:rsidP="00FC6D4A">
      <w:pPr>
        <w:pStyle w:val="Bibliography"/>
      </w:pPr>
      <w:r w:rsidRPr="00FC6D4A">
        <w:lastRenderedPageBreak/>
        <w:t xml:space="preserve">McLaughlin, K. A., Weissman, D., &amp; Bitrán, D. (2019). Childhood adversity and neural development: A systematic review. </w:t>
      </w:r>
      <w:r w:rsidRPr="00FC6D4A">
        <w:rPr>
          <w:i/>
          <w:iCs/>
        </w:rPr>
        <w:t>Annual Review of Developmental Psychology</w:t>
      </w:r>
      <w:r w:rsidRPr="00FC6D4A">
        <w:t xml:space="preserve">, </w:t>
      </w:r>
      <w:r w:rsidRPr="00FC6D4A">
        <w:rPr>
          <w:i/>
          <w:iCs/>
        </w:rPr>
        <w:t>1</w:t>
      </w:r>
      <w:r w:rsidRPr="00FC6D4A">
        <w:t>(1), 277–312. https://doi.org/10/gj59n7</w:t>
      </w:r>
    </w:p>
    <w:p w14:paraId="395CA3CB" w14:textId="77777777" w:rsidR="00FC6D4A" w:rsidRPr="00FC6D4A" w:rsidRDefault="00FC6D4A" w:rsidP="00FC6D4A">
      <w:pPr>
        <w:pStyle w:val="Bibliography"/>
      </w:pPr>
      <w:r w:rsidRPr="00FC6D4A">
        <w:t xml:space="preserve">Mittal, C., Griskevicius, V., Simpson, J. A., Sung, S., &amp; Young, E. S. (2015). Cognitive adaptations to stressful environments: When childhood adversity enhances adult executive function. </w:t>
      </w:r>
      <w:r w:rsidRPr="00FC6D4A">
        <w:rPr>
          <w:i/>
          <w:iCs/>
        </w:rPr>
        <w:t>Journal of Personality and Social Psychology</w:t>
      </w:r>
      <w:r w:rsidRPr="00FC6D4A">
        <w:t xml:space="preserve">, </w:t>
      </w:r>
      <w:r w:rsidRPr="00FC6D4A">
        <w:rPr>
          <w:i/>
          <w:iCs/>
        </w:rPr>
        <w:t>109</w:t>
      </w:r>
      <w:r w:rsidRPr="00FC6D4A">
        <w:t>(4), 604–621. https://doi.org/10.1037/pspi0000028</w:t>
      </w:r>
    </w:p>
    <w:p w14:paraId="32047970" w14:textId="77777777" w:rsidR="00FC6D4A" w:rsidRPr="00FC6D4A" w:rsidRDefault="00FC6D4A" w:rsidP="00FC6D4A">
      <w:pPr>
        <w:pStyle w:val="Bibliography"/>
      </w:pPr>
      <w:r w:rsidRPr="00FC6D4A">
        <w:t xml:space="preserve">Muskens. (2019). </w:t>
      </w:r>
      <w:r w:rsidRPr="00FC6D4A">
        <w:rPr>
          <w:i/>
          <w:iCs/>
        </w:rPr>
        <w:t>Hidden obstacles in education for students from low socioeconomic backgrounds:</w:t>
      </w:r>
      <w:r w:rsidRPr="00FC6D4A">
        <w:t xml:space="preserve"> [maastricht university]. https://doi.org/10.26481/dis.20191115mm</w:t>
      </w:r>
    </w:p>
    <w:p w14:paraId="70B39D98" w14:textId="77777777" w:rsidR="00FC6D4A" w:rsidRPr="00FC6D4A" w:rsidRDefault="00FC6D4A" w:rsidP="00FC6D4A">
      <w:pPr>
        <w:pStyle w:val="Bibliography"/>
      </w:pPr>
      <w:r w:rsidRPr="00FC6D4A">
        <w:t xml:space="preserve">NICHD Early Child Care Research Network. (2005). </w:t>
      </w:r>
      <w:r w:rsidRPr="00FC6D4A">
        <w:rPr>
          <w:i/>
          <w:iCs/>
        </w:rPr>
        <w:t>Child care and child development: Results from the NICHD study of early child care and youth development</w:t>
      </w:r>
      <w:r w:rsidRPr="00FC6D4A">
        <w:t xml:space="preserve"> (pp. xx, 474). The Guilford Press.</w:t>
      </w:r>
    </w:p>
    <w:p w14:paraId="35B1BD3E" w14:textId="77777777" w:rsidR="00FC6D4A" w:rsidRPr="00FC6D4A" w:rsidRDefault="00FC6D4A" w:rsidP="00FC6D4A">
      <w:pPr>
        <w:pStyle w:val="Bibliography"/>
      </w:pPr>
      <w:r w:rsidRPr="00FC6D4A">
        <w:t xml:space="preserve">Nweze, T., Nwoke, M. B., Nwufo, J. I., Aniekwu, R. I., &amp; Lange, F. (2021). Working for the future: Parentally deprived Nigerian children have enhanced working memory ability. </w:t>
      </w:r>
      <w:r w:rsidRPr="00FC6D4A">
        <w:rPr>
          <w:i/>
          <w:iCs/>
        </w:rPr>
        <w:t>Journal of Child Psychology and Psychiatry, and Allied Disciplines</w:t>
      </w:r>
      <w:r w:rsidRPr="00FC6D4A">
        <w:t xml:space="preserve">, </w:t>
      </w:r>
      <w:r w:rsidRPr="00FC6D4A">
        <w:rPr>
          <w:i/>
          <w:iCs/>
        </w:rPr>
        <w:t>62</w:t>
      </w:r>
      <w:r w:rsidRPr="00FC6D4A">
        <w:t>(3), 280–288. https://doi.org/10/gphn59</w:t>
      </w:r>
    </w:p>
    <w:p w14:paraId="7EB5B216" w14:textId="77777777" w:rsidR="00FC6D4A" w:rsidRPr="00FC6D4A" w:rsidRDefault="00FC6D4A" w:rsidP="00FC6D4A">
      <w:pPr>
        <w:pStyle w:val="Bibliography"/>
      </w:pPr>
      <w:r w:rsidRPr="00FC6D4A">
        <w:t xml:space="preserve">Rozin, P. (2001). Social Psychology and Science: Some Lessons From Solomon Asch. </w:t>
      </w:r>
      <w:r w:rsidRPr="00FC6D4A">
        <w:rPr>
          <w:i/>
          <w:iCs/>
        </w:rPr>
        <w:t>Personality and Social Psychology Review</w:t>
      </w:r>
      <w:r w:rsidRPr="00FC6D4A">
        <w:t xml:space="preserve">, </w:t>
      </w:r>
      <w:r w:rsidRPr="00FC6D4A">
        <w:rPr>
          <w:i/>
          <w:iCs/>
        </w:rPr>
        <w:t>5</w:t>
      </w:r>
      <w:r w:rsidRPr="00FC6D4A">
        <w:t>(1), 2–14. https://doi.org/10/bhqn85</w:t>
      </w:r>
    </w:p>
    <w:p w14:paraId="1B7DE989" w14:textId="77777777" w:rsidR="00FC6D4A" w:rsidRPr="00FC6D4A" w:rsidRDefault="00FC6D4A" w:rsidP="00FC6D4A">
      <w:pPr>
        <w:pStyle w:val="Bibliography"/>
      </w:pPr>
      <w:r w:rsidRPr="00FC6D4A">
        <w:t xml:space="preserve">Woodcock, R. W. (1990). Theoretical Foundations of the Wj-R Measures of Cognitive Ability. </w:t>
      </w:r>
      <w:r w:rsidRPr="00FC6D4A">
        <w:rPr>
          <w:i/>
          <w:iCs/>
        </w:rPr>
        <w:t>Journal of Psychoeducational Assessment</w:t>
      </w:r>
      <w:r w:rsidRPr="00FC6D4A">
        <w:t xml:space="preserve">, </w:t>
      </w:r>
      <w:r w:rsidRPr="00FC6D4A">
        <w:rPr>
          <w:i/>
          <w:iCs/>
        </w:rPr>
        <w:t>8</w:t>
      </w:r>
      <w:r w:rsidRPr="00FC6D4A">
        <w:t>(3), 231–258. https://doi.org/10/ft7mjn</w:t>
      </w:r>
    </w:p>
    <w:p w14:paraId="4874E3D7" w14:textId="77777777" w:rsidR="00FC6D4A" w:rsidRPr="00FC6D4A" w:rsidRDefault="00FC6D4A" w:rsidP="00FC6D4A">
      <w:pPr>
        <w:pStyle w:val="Bibliography"/>
      </w:pPr>
      <w:r w:rsidRPr="00FC6D4A">
        <w:t xml:space="preserve">Woodcock, R. W., Johnson, M. B., &amp; Mather, N. (1990). </w:t>
      </w:r>
      <w:r w:rsidRPr="00FC6D4A">
        <w:rPr>
          <w:i/>
          <w:iCs/>
        </w:rPr>
        <w:t>Woodcock-Johnson psycho-educational battery—Revised</w:t>
      </w:r>
      <w:r w:rsidRPr="00FC6D4A">
        <w:t>. DLM Teaching Resources.</w:t>
      </w:r>
    </w:p>
    <w:p w14:paraId="47559C5A" w14:textId="77777777" w:rsidR="00FC6D4A" w:rsidRPr="00FC6D4A" w:rsidRDefault="00FC6D4A" w:rsidP="00FC6D4A">
      <w:pPr>
        <w:pStyle w:val="Bibliography"/>
      </w:pPr>
      <w:r w:rsidRPr="00FC6D4A">
        <w:lastRenderedPageBreak/>
        <w:t xml:space="preserve">Young, E. S., Frankenhuis, W. E., DelPriore, D. J., &amp; Ellis, B. J. (2022). Hidden talents in context: Cognitive performance with abstract versus ecological stimuli among adversity-exposed youth. </w:t>
      </w:r>
      <w:r w:rsidRPr="00FC6D4A">
        <w:rPr>
          <w:i/>
          <w:iCs/>
        </w:rPr>
        <w:t>Child Development</w:t>
      </w:r>
      <w:r w:rsidRPr="00FC6D4A">
        <w:t xml:space="preserve">, </w:t>
      </w:r>
      <w:r w:rsidRPr="00FC6D4A">
        <w:rPr>
          <w:i/>
          <w:iCs/>
        </w:rPr>
        <w:t>93</w:t>
      </w:r>
      <w:r w:rsidRPr="00FC6D4A">
        <w:t>(5), 1493–1510. https://doi.org/10.1111/cdev.13766</w:t>
      </w:r>
    </w:p>
    <w:p w14:paraId="3A5BFC17" w14:textId="77777777" w:rsidR="00FC6D4A" w:rsidRPr="00FC6D4A" w:rsidRDefault="00FC6D4A" w:rsidP="00FC6D4A">
      <w:pPr>
        <w:pStyle w:val="Bibliography"/>
      </w:pPr>
      <w:r w:rsidRPr="00FC6D4A">
        <w:t xml:space="preserve">Young, E. S., Griskevicius, V., Simpson, J. A., Waters, T. E. A., &amp; Mittal, C. (2018). Can an unpredictable childhood environment enhance working memory? Testing the sensitized-specialization hypothesis. </w:t>
      </w:r>
      <w:r w:rsidRPr="00FC6D4A">
        <w:rPr>
          <w:i/>
          <w:iCs/>
        </w:rPr>
        <w:t>Journal of Personality and Social Psychology</w:t>
      </w:r>
      <w:r w:rsidRPr="00FC6D4A">
        <w:t xml:space="preserve">, </w:t>
      </w:r>
      <w:r w:rsidRPr="00FC6D4A">
        <w:rPr>
          <w:i/>
          <w:iCs/>
        </w:rPr>
        <w:t>114</w:t>
      </w:r>
      <w:r w:rsidRPr="00FC6D4A">
        <w:t>(6), 891–908. https://doi.org/10.1037/pspi0000124</w:t>
      </w:r>
    </w:p>
    <w:p w14:paraId="74FF90ED" w14:textId="485F5A9E"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1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ung, E.S. (Ethan)" w:date="2023-02-22T14:14:00Z" w:initials="YE(">
    <w:p w14:paraId="3AAC581F" w14:textId="080CC172" w:rsidR="002F2BB2" w:rsidRDefault="002F2BB2">
      <w:pPr>
        <w:pStyle w:val="CommentText"/>
      </w:pPr>
      <w:r>
        <w:rPr>
          <w:rStyle w:val="CommentReference"/>
        </w:rPr>
        <w:annotationRef/>
      </w:r>
      <w:r>
        <w:rPr>
          <w:rStyle w:val="CommentReference"/>
        </w:rPr>
        <w:annotationRef/>
      </w:r>
      <w:r>
        <w:t>I’m not attached to this title at all. In fact, I’d like to change it but I’m focused on the paper’s framing first.</w:t>
      </w:r>
    </w:p>
  </w:comment>
  <w:comment w:id="1" w:author="Young, E.S. (Ethan)" w:date="2023-02-22T14:13:00Z" w:initials="YE(">
    <w:p w14:paraId="1340EB22" w14:textId="4C136080" w:rsidR="002F2BB2" w:rsidRDefault="002F2BB2">
      <w:pPr>
        <w:pStyle w:val="CommentText"/>
      </w:pPr>
      <w:r>
        <w:rPr>
          <w:rStyle w:val="CommentReference"/>
        </w:rPr>
        <w:annotationRef/>
      </w:r>
      <w:r>
        <w:t xml:space="preserve">This is a working </w:t>
      </w:r>
      <w:r w:rsidR="00263F09">
        <w:t>abstract;</w:t>
      </w:r>
      <w:r>
        <w:t xml:space="preserve"> it will likely change substantially based on the results. Skip to the introduction.</w:t>
      </w:r>
    </w:p>
  </w:comment>
  <w:comment w:id="2" w:author="Willem Frankenhuis" w:date="2023-02-28T09:15:00Z" w:initials="WF">
    <w:p w14:paraId="6E977AA5" w14:textId="50107315" w:rsidR="00B9187F" w:rsidRDefault="00B9187F">
      <w:pPr>
        <w:pStyle w:val="CommentText"/>
      </w:pPr>
      <w:r>
        <w:rPr>
          <w:rStyle w:val="CommentReference"/>
        </w:rPr>
        <w:annotationRef/>
      </w:r>
      <w:r>
        <w:t>Ok, I’ll skip.</w:t>
      </w:r>
    </w:p>
  </w:comment>
  <w:comment w:id="3" w:author="Willem Frankenhuis" w:date="2023-02-28T08:54:00Z" w:initials="WF">
    <w:p w14:paraId="237223D4" w14:textId="77777777" w:rsidR="00B46230" w:rsidRDefault="00B46230">
      <w:pPr>
        <w:pStyle w:val="CommentText"/>
      </w:pPr>
      <w:r>
        <w:rPr>
          <w:rStyle w:val="CommentReference"/>
        </w:rPr>
        <w:annotationRef/>
      </w:r>
      <w:r>
        <w:t>It’s also a finding</w:t>
      </w:r>
      <w:r w:rsidR="00B9187F">
        <w:t xml:space="preserve">: many studies have ‘found’ lower cognitive performance. Key questions are: </w:t>
      </w:r>
    </w:p>
    <w:p w14:paraId="553A3018" w14:textId="3BD9636C" w:rsidR="00B9187F" w:rsidRDefault="00B9187F" w:rsidP="00B9187F">
      <w:pPr>
        <w:pStyle w:val="CommentText"/>
        <w:numPr>
          <w:ilvl w:val="0"/>
          <w:numId w:val="22"/>
        </w:numPr>
      </w:pPr>
      <w:r>
        <w:t xml:space="preserve"> Which processes explain lower performance (e.g., </w:t>
      </w:r>
      <w:r w:rsidR="00A821A2">
        <w:t xml:space="preserve">cognitive </w:t>
      </w:r>
      <w:r>
        <w:t>deficit, unfamiliarity, test anxiety)?</w:t>
      </w:r>
    </w:p>
    <w:p w14:paraId="4CF35706" w14:textId="2ED18912" w:rsidR="00B9187F" w:rsidRDefault="00B9187F" w:rsidP="00B9187F">
      <w:pPr>
        <w:pStyle w:val="CommentText"/>
        <w:numPr>
          <w:ilvl w:val="0"/>
          <w:numId w:val="22"/>
        </w:numPr>
      </w:pPr>
      <w:r>
        <w:t xml:space="preserve"> Is performance on certain tasks intact or enhanced</w:t>
      </w:r>
      <w:r w:rsidR="00A821A2">
        <w:t xml:space="preserve"> </w:t>
      </w:r>
      <w:r w:rsidR="00A821A2">
        <w:t>(in some conditions)</w:t>
      </w:r>
      <w:r>
        <w:t>?</w:t>
      </w:r>
    </w:p>
  </w:comment>
  <w:comment w:id="4" w:author="Willem Frankenhuis" w:date="2023-02-28T09:21:00Z" w:initials="WF">
    <w:p w14:paraId="23D9656E" w14:textId="77777777" w:rsidR="00A821A2" w:rsidRDefault="00A821A2">
      <w:pPr>
        <w:pStyle w:val="CommentText"/>
        <w:rPr>
          <w:rStyle w:val="CommentReference"/>
        </w:rPr>
      </w:pPr>
      <w:r>
        <w:rPr>
          <w:rStyle w:val="CommentReference"/>
        </w:rPr>
        <w:annotationRef/>
      </w:r>
      <w:r>
        <w:rPr>
          <w:rStyle w:val="CommentReference"/>
        </w:rPr>
        <w:t>The current draft uses the term “skill” and not the term “ability”. Assuming this is deliberate, I wonder what your rationale for this choice is. Consider defining this term.</w:t>
      </w:r>
    </w:p>
    <w:p w14:paraId="4D8DB0D8" w14:textId="77777777" w:rsidR="00A821A2" w:rsidRDefault="00A821A2">
      <w:pPr>
        <w:pStyle w:val="CommentText"/>
        <w:rPr>
          <w:rStyle w:val="CommentReference"/>
        </w:rPr>
      </w:pPr>
    </w:p>
    <w:p w14:paraId="00318495" w14:textId="1CBE92B5" w:rsidR="00A821A2" w:rsidRDefault="00A821A2">
      <w:pPr>
        <w:pStyle w:val="CommentText"/>
      </w:pPr>
      <w:r>
        <w:rPr>
          <w:rStyle w:val="CommentReference"/>
        </w:rPr>
        <w:t>p.s. The quote below includes the term “abilities”.</w:t>
      </w:r>
    </w:p>
  </w:comment>
  <w:comment w:id="5" w:author="Willem Frankenhuis" w:date="2023-02-28T08:55:00Z" w:initials="WF">
    <w:p w14:paraId="5960CE95" w14:textId="6DB30A46" w:rsidR="00B46230" w:rsidRDefault="00B46230">
      <w:pPr>
        <w:pStyle w:val="CommentText"/>
      </w:pPr>
      <w:r>
        <w:rPr>
          <w:rStyle w:val="CommentReference"/>
        </w:rPr>
        <w:annotationRef/>
      </w:r>
      <w:r>
        <w:t>Yes, while acknowledging that deficits may develop in adverse conditions. The current wording does not reflect this complementarity.</w:t>
      </w:r>
    </w:p>
  </w:comment>
  <w:comment w:id="6" w:author="Willem Frankenhuis" w:date="2023-02-28T09:23:00Z" w:initials="WF">
    <w:p w14:paraId="560EFD00" w14:textId="698270C5" w:rsidR="00A821A2" w:rsidRDefault="00A821A2">
      <w:pPr>
        <w:pStyle w:val="CommentText"/>
      </w:pPr>
      <w:r>
        <w:rPr>
          <w:rStyle w:val="CommentReference"/>
        </w:rPr>
        <w:annotationRef/>
      </w:r>
      <w:r>
        <w:t>If we’re not using these terms interchangeably, it would be good to provide a definition of each. We can discuss.</w:t>
      </w:r>
    </w:p>
  </w:comment>
  <w:comment w:id="7" w:author="Willem Frankenhuis" w:date="2023-02-28T08:56:00Z" w:initials="WF">
    <w:p w14:paraId="089E0A35" w14:textId="36D9AD14" w:rsidR="00B46230" w:rsidRDefault="00B46230">
      <w:pPr>
        <w:pStyle w:val="CommentText"/>
      </w:pPr>
      <w:r>
        <w:rPr>
          <w:rStyle w:val="CommentReference"/>
        </w:rPr>
        <w:annotationRef/>
      </w:r>
      <w:r>
        <w:t>As well as deficits</w:t>
      </w:r>
      <w:r w:rsidR="00A821A2">
        <w:t>; h</w:t>
      </w:r>
      <w:r>
        <w:t>ence ‘well-rounded’.</w:t>
      </w:r>
      <w:r w:rsidR="00A821A2">
        <w:t xml:space="preserve"> It would be good to make this explicit.</w:t>
      </w:r>
    </w:p>
  </w:comment>
  <w:comment w:id="8" w:author="Willem Frankenhuis" w:date="2023-02-28T09:24:00Z" w:initials="WF">
    <w:p w14:paraId="57D1AF7B" w14:textId="2C65564E" w:rsidR="00A821A2" w:rsidRDefault="00A821A2">
      <w:pPr>
        <w:pStyle w:val="CommentText"/>
      </w:pPr>
      <w:r>
        <w:rPr>
          <w:rStyle w:val="CommentReference"/>
        </w:rPr>
        <w:annotationRef/>
      </w:r>
      <w:r>
        <w:t>Here and elsewhere, I recommend</w:t>
      </w:r>
      <w:r w:rsidR="00C104CC">
        <w:t xml:space="preserve"> aiming for simpler language. If you’d like, we can work on this later.</w:t>
      </w:r>
    </w:p>
  </w:comment>
  <w:comment w:id="9" w:author="Willem Frankenhuis" w:date="2023-02-28T09:25:00Z" w:initials="WF">
    <w:p w14:paraId="6AEA383E" w14:textId="17D8BB1A" w:rsidR="00C104CC" w:rsidRDefault="00C104CC">
      <w:pPr>
        <w:pStyle w:val="CommentText"/>
      </w:pPr>
      <w:r>
        <w:rPr>
          <w:rStyle w:val="CommentReference"/>
        </w:rPr>
        <w:annotationRef/>
      </w:r>
      <w:r>
        <w:t>Or: “</w:t>
      </w:r>
      <w:r>
        <w:t>posed by adversity</w:t>
      </w:r>
      <w:r>
        <w:t>”</w:t>
      </w:r>
    </w:p>
  </w:comment>
  <w:comment w:id="10" w:author="Willem Frankenhuis" w:date="2023-02-28T09:26:00Z" w:initials="WF">
    <w:p w14:paraId="708E9D20" w14:textId="0C98A163" w:rsidR="00C104CC" w:rsidRDefault="00C104CC">
      <w:pPr>
        <w:pStyle w:val="CommentText"/>
      </w:pPr>
      <w:r>
        <w:rPr>
          <w:rStyle w:val="CommentReference"/>
        </w:rPr>
        <w:annotationRef/>
      </w:r>
      <w:r>
        <w:rPr>
          <w:rStyle w:val="CommentReference"/>
        </w:rPr>
        <w:t>Consider starting a new paragraph here describing the appealing features as well as pitfalls.</w:t>
      </w:r>
    </w:p>
  </w:comment>
  <w:comment w:id="11" w:author="Willem Frankenhuis" w:date="2023-02-28T08:58:00Z" w:initials="WF">
    <w:p w14:paraId="23B6BD6D" w14:textId="6270BFAE" w:rsidR="00B46230" w:rsidRDefault="00B46230">
      <w:pPr>
        <w:pStyle w:val="CommentText"/>
      </w:pPr>
      <w:r>
        <w:rPr>
          <w:rStyle w:val="CommentReference"/>
        </w:rPr>
        <w:annotationRef/>
      </w:r>
      <w:r>
        <w:t>Such as? You could briefly mention that this approach has led to some interesting, though you may already do this later.</w:t>
      </w:r>
    </w:p>
  </w:comment>
  <w:comment w:id="12" w:author="Willem Frankenhuis" w:date="2023-02-28T08:58:00Z" w:initials="WF">
    <w:p w14:paraId="1A764FAE" w14:textId="1B3A0413" w:rsidR="00B46230" w:rsidRDefault="00B46230">
      <w:pPr>
        <w:pStyle w:val="CommentText"/>
      </w:pPr>
      <w:r>
        <w:rPr>
          <w:rStyle w:val="CommentReference"/>
        </w:rPr>
        <w:annotationRef/>
      </w:r>
      <w:r>
        <w:t xml:space="preserve">Omit or explain. </w:t>
      </w:r>
      <w:r w:rsidR="000D4E83">
        <w:t xml:space="preserve">Parts of our readership </w:t>
      </w:r>
      <w:r>
        <w:t xml:space="preserve">will not know what ‘strategic ambiguity’ means, and </w:t>
      </w:r>
      <w:r w:rsidR="000D4E83">
        <w:t xml:space="preserve">what its links are with </w:t>
      </w:r>
      <w:r>
        <w:t>confirmatory approaches.</w:t>
      </w:r>
    </w:p>
  </w:comment>
  <w:comment w:id="13" w:author="Willem Frankenhuis" w:date="2023-02-28T09:05:00Z" w:initials="WF">
    <w:p w14:paraId="12DC619E" w14:textId="755C8851" w:rsidR="00E55896" w:rsidRDefault="00E55896">
      <w:pPr>
        <w:pStyle w:val="CommentText"/>
      </w:pPr>
      <w:r>
        <w:rPr>
          <w:rStyle w:val="CommentReference"/>
        </w:rPr>
        <w:annotationRef/>
      </w:r>
      <w:r>
        <w:t>From here on, this paragraph gets complex. Consider breaking it into two separate paragraphs.</w:t>
      </w:r>
    </w:p>
  </w:comment>
  <w:comment w:id="17" w:author="Willem Frankenhuis" w:date="2023-02-28T09:01:00Z" w:initials="WF">
    <w:p w14:paraId="57F1D89A" w14:textId="055B6437" w:rsidR="007D1C17" w:rsidRDefault="007D1C17">
      <w:pPr>
        <w:pStyle w:val="CommentText"/>
      </w:pPr>
      <w:r>
        <w:rPr>
          <w:rStyle w:val="CommentReference"/>
        </w:rPr>
        <w:annotationRef/>
      </w:r>
      <w:r>
        <w:t>“and stated”</w:t>
      </w:r>
    </w:p>
  </w:comment>
  <w:comment w:id="14" w:author="Willem Frankenhuis" w:date="2023-02-28T09:27:00Z" w:initials="WF">
    <w:p w14:paraId="5673FF65" w14:textId="04D2B95D" w:rsidR="00C104CC" w:rsidRDefault="00C104CC">
      <w:pPr>
        <w:pStyle w:val="CommentText"/>
      </w:pPr>
      <w:r>
        <w:rPr>
          <w:rStyle w:val="CommentReference"/>
        </w:rPr>
        <w:annotationRef/>
      </w:r>
      <w:r>
        <w:t xml:space="preserve">I think this bit could be clearer in several ways. </w:t>
      </w:r>
      <w:r w:rsidR="00635AAB">
        <w:t xml:space="preserve">For instance, are we referring to tradeoffs here? Isn’t this assumption explicitly stated? </w:t>
      </w:r>
      <w:r>
        <w:t>We can discuss.</w:t>
      </w:r>
    </w:p>
  </w:comment>
  <w:comment w:id="18" w:author="Willem Frankenhuis" w:date="2023-02-28T09:02:00Z" w:initials="WF">
    <w:p w14:paraId="48561F29" w14:textId="1E1EDC54" w:rsidR="00E55896" w:rsidRDefault="00E55896">
      <w:pPr>
        <w:pStyle w:val="CommentText"/>
      </w:pPr>
      <w:r>
        <w:rPr>
          <w:rStyle w:val="CommentReference"/>
        </w:rPr>
        <w:annotationRef/>
      </w:r>
      <w:r>
        <w:t>Indeed. And ‘intact’ performance may result from an ‘intact ability’ or from ‘compensation for an impaired ability’. The distinction between process and performance.</w:t>
      </w:r>
    </w:p>
  </w:comment>
  <w:comment w:id="19" w:author="Willem Frankenhuis" w:date="2023-02-28T09:04:00Z" w:initials="WF">
    <w:p w14:paraId="20F74EDF" w14:textId="0835CBE9" w:rsidR="00E55896" w:rsidRDefault="00E55896">
      <w:pPr>
        <w:pStyle w:val="CommentText"/>
      </w:pPr>
      <w:r>
        <w:t xml:space="preserve">Is this true? </w:t>
      </w:r>
      <w:r>
        <w:rPr>
          <w:rStyle w:val="CommentReference"/>
        </w:rPr>
        <w:annotationRef/>
      </w:r>
      <w:r>
        <w:t>Isn’t this what decades of deficit studies have at least sought to illuminate?</w:t>
      </w:r>
    </w:p>
  </w:comment>
  <w:comment w:id="20" w:author="Willem Frankenhuis" w:date="2023-02-28T09:35:00Z" w:initials="WF">
    <w:p w14:paraId="231DDA36" w14:textId="4332A20B" w:rsidR="00635AAB" w:rsidRDefault="00635AAB">
      <w:pPr>
        <w:pStyle w:val="CommentText"/>
      </w:pPr>
      <w:r>
        <w:rPr>
          <w:rStyle w:val="CommentReference"/>
        </w:rPr>
        <w:annotationRef/>
      </w:r>
      <w:r>
        <w:t>I like the analogy as a recurring theme!</w:t>
      </w:r>
    </w:p>
  </w:comment>
  <w:comment w:id="21" w:author="Willem Frankenhuis" w:date="2023-02-28T09:36:00Z" w:initials="WF">
    <w:p w14:paraId="087F67A0" w14:textId="7E6B2FC7" w:rsidR="00635AAB" w:rsidRDefault="00635AAB">
      <w:pPr>
        <w:pStyle w:val="CommentText"/>
      </w:pPr>
      <w:r>
        <w:rPr>
          <w:rStyle w:val="CommentReference"/>
        </w:rPr>
        <w:annotationRef/>
      </w:r>
      <w:r>
        <w:t>?</w:t>
      </w:r>
    </w:p>
  </w:comment>
  <w:comment w:id="22" w:author="Willem Frankenhuis" w:date="2023-02-28T09:36:00Z" w:initials="WF">
    <w:p w14:paraId="7114D216" w14:textId="611D79D6" w:rsidR="00635AAB" w:rsidRDefault="00635AAB">
      <w:pPr>
        <w:pStyle w:val="CommentText"/>
      </w:pPr>
      <w:r>
        <w:rPr>
          <w:rStyle w:val="CommentReference"/>
        </w:rPr>
        <w:annotationRef/>
      </w:r>
      <w:r>
        <w:t>“processes”?</w:t>
      </w:r>
    </w:p>
  </w:comment>
  <w:comment w:id="23" w:author="Willem Frankenhuis" w:date="2023-02-28T09:14:00Z" w:initials="WF">
    <w:p w14:paraId="02BA3E7E" w14:textId="14B879D9" w:rsidR="00B9187F" w:rsidRDefault="00B9187F">
      <w:pPr>
        <w:pStyle w:val="CommentText"/>
      </w:pPr>
      <w:r>
        <w:rPr>
          <w:rStyle w:val="CommentReference"/>
        </w:rPr>
        <w:annotationRef/>
      </w:r>
      <w:r>
        <w:t>Define terms and motivate focusing on them.</w:t>
      </w:r>
    </w:p>
  </w:comment>
  <w:comment w:id="24" w:author="Willem Frankenhuis" w:date="2023-02-28T09:36:00Z" w:initials="WF">
    <w:p w14:paraId="42D7E2C1" w14:textId="6497C84F" w:rsidR="00635AAB" w:rsidRDefault="00635AAB">
      <w:pPr>
        <w:pStyle w:val="CommentText"/>
      </w:pPr>
      <w:r>
        <w:rPr>
          <w:rStyle w:val="CommentReference"/>
        </w:rPr>
        <w:annotationRef/>
      </w:r>
      <w:r>
        <w:t>Should this go to the Methods section?</w:t>
      </w:r>
    </w:p>
  </w:comment>
  <w:comment w:id="25" w:author="Willem Frankenhuis" w:date="2023-02-28T09:37:00Z" w:initials="WF">
    <w:p w14:paraId="2DEC62CE" w14:textId="263401C3" w:rsidR="00635AAB" w:rsidRDefault="00635AAB">
      <w:pPr>
        <w:pStyle w:val="CommentText"/>
      </w:pPr>
      <w:r>
        <w:rPr>
          <w:rStyle w:val="CommentReference"/>
        </w:rPr>
        <w:annotationRef/>
      </w:r>
      <w:r>
        <w:t>Complex.</w:t>
      </w:r>
    </w:p>
  </w:comment>
  <w:comment w:id="26" w:author="Young, E.S. (Ethan)" w:date="2023-02-27T10:21:00Z" w:initials="YE(">
    <w:p w14:paraId="2B520154" w14:textId="7A9D6D26" w:rsidR="00604FF5" w:rsidRDefault="00604FF5">
      <w:pPr>
        <w:pStyle w:val="CommentText"/>
      </w:pPr>
      <w:r>
        <w:rPr>
          <w:rStyle w:val="CommentReference"/>
        </w:rPr>
        <w:annotationRef/>
      </w:r>
      <w:r>
        <w:t>Read up to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C581F" w15:done="0"/>
  <w15:commentEx w15:paraId="1340EB22" w15:done="0"/>
  <w15:commentEx w15:paraId="6E977AA5" w15:paraIdParent="1340EB22" w15:done="0"/>
  <w15:commentEx w15:paraId="4CF35706" w15:done="0"/>
  <w15:commentEx w15:paraId="00318495" w15:done="0"/>
  <w15:commentEx w15:paraId="5960CE95" w15:done="0"/>
  <w15:commentEx w15:paraId="560EFD00" w15:done="0"/>
  <w15:commentEx w15:paraId="089E0A35" w15:done="0"/>
  <w15:commentEx w15:paraId="57D1AF7B" w15:done="0"/>
  <w15:commentEx w15:paraId="6AEA383E" w15:done="0"/>
  <w15:commentEx w15:paraId="708E9D20" w15:done="0"/>
  <w15:commentEx w15:paraId="23B6BD6D" w15:done="0"/>
  <w15:commentEx w15:paraId="1A764FAE" w15:done="0"/>
  <w15:commentEx w15:paraId="12DC619E" w15:done="0"/>
  <w15:commentEx w15:paraId="57F1D89A" w15:done="0"/>
  <w15:commentEx w15:paraId="5673FF65" w15:done="0"/>
  <w15:commentEx w15:paraId="48561F29" w15:done="0"/>
  <w15:commentEx w15:paraId="20F74EDF" w15:done="0"/>
  <w15:commentEx w15:paraId="231DDA36" w15:done="0"/>
  <w15:commentEx w15:paraId="087F67A0" w15:done="0"/>
  <w15:commentEx w15:paraId="7114D216" w15:done="0"/>
  <w15:commentEx w15:paraId="02BA3E7E" w15:done="0"/>
  <w15:commentEx w15:paraId="42D7E2C1" w15:done="0"/>
  <w15:commentEx w15:paraId="2DEC62CE" w15:done="0"/>
  <w15:commentEx w15:paraId="2B5201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A1A9" w16cex:dateUtc="2023-02-22T13:14:00Z"/>
  <w16cex:commentExtensible w16cex:durableId="27A0A17B" w16cex:dateUtc="2023-02-22T13:13:00Z"/>
  <w16cex:commentExtensible w16cex:durableId="27A844B4" w16cex:dateUtc="2023-02-28T08:15:00Z"/>
  <w16cex:commentExtensible w16cex:durableId="27A83FE3" w16cex:dateUtc="2023-02-28T07:54:00Z"/>
  <w16cex:commentExtensible w16cex:durableId="27A84607" w16cex:dateUtc="2023-02-28T08:21:00Z"/>
  <w16cex:commentExtensible w16cex:durableId="27A83FF0" w16cex:dateUtc="2023-02-28T07:55:00Z"/>
  <w16cex:commentExtensible w16cex:durableId="27A84676" w16cex:dateUtc="2023-02-28T08:23:00Z"/>
  <w16cex:commentExtensible w16cex:durableId="27A8405A" w16cex:dateUtc="2023-02-28T07:56:00Z"/>
  <w16cex:commentExtensible w16cex:durableId="27A846D9" w16cex:dateUtc="2023-02-28T08:24:00Z"/>
  <w16cex:commentExtensible w16cex:durableId="27A8471D" w16cex:dateUtc="2023-02-28T08:25:00Z"/>
  <w16cex:commentExtensible w16cex:durableId="27A8473E" w16cex:dateUtc="2023-02-28T08:26:00Z"/>
  <w16cex:commentExtensible w16cex:durableId="27A8409C" w16cex:dateUtc="2023-02-28T07:58:00Z"/>
  <w16cex:commentExtensible w16cex:durableId="27A840D1" w16cex:dateUtc="2023-02-28T07:58:00Z"/>
  <w16cex:commentExtensible w16cex:durableId="27A84240" w16cex:dateUtc="2023-02-28T08:05:00Z"/>
  <w16cex:commentExtensible w16cex:durableId="27A84183" w16cex:dateUtc="2023-02-28T08:01:00Z"/>
  <w16cex:commentExtensible w16cex:durableId="27A8479F" w16cex:dateUtc="2023-02-28T08:27:00Z"/>
  <w16cex:commentExtensible w16cex:durableId="27A841A7" w16cex:dateUtc="2023-02-28T08:02:00Z"/>
  <w16cex:commentExtensible w16cex:durableId="27A84210" w16cex:dateUtc="2023-02-28T08:04:00Z"/>
  <w16cex:commentExtensible w16cex:durableId="27A8495D" w16cex:dateUtc="2023-02-28T08:35:00Z"/>
  <w16cex:commentExtensible w16cex:durableId="27A8498C" w16cex:dateUtc="2023-02-28T08:36:00Z"/>
  <w16cex:commentExtensible w16cex:durableId="27A84993" w16cex:dateUtc="2023-02-28T08:36:00Z"/>
  <w16cex:commentExtensible w16cex:durableId="27A84491" w16cex:dateUtc="2023-02-28T08:14:00Z"/>
  <w16cex:commentExtensible w16cex:durableId="27A849A5" w16cex:dateUtc="2023-02-28T08:36:00Z"/>
  <w16cex:commentExtensible w16cex:durableId="27A849C9" w16cex:dateUtc="2023-02-28T08:37:00Z"/>
  <w16cex:commentExtensible w16cex:durableId="27A7029A" w16cex:dateUtc="2023-02-27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C581F" w16cid:durableId="27A0A1A9"/>
  <w16cid:commentId w16cid:paraId="1340EB22" w16cid:durableId="27A0A17B"/>
  <w16cid:commentId w16cid:paraId="6E977AA5" w16cid:durableId="27A844B4"/>
  <w16cid:commentId w16cid:paraId="4CF35706" w16cid:durableId="27A83FE3"/>
  <w16cid:commentId w16cid:paraId="00318495" w16cid:durableId="27A84607"/>
  <w16cid:commentId w16cid:paraId="5960CE95" w16cid:durableId="27A83FF0"/>
  <w16cid:commentId w16cid:paraId="560EFD00" w16cid:durableId="27A84676"/>
  <w16cid:commentId w16cid:paraId="089E0A35" w16cid:durableId="27A8405A"/>
  <w16cid:commentId w16cid:paraId="57D1AF7B" w16cid:durableId="27A846D9"/>
  <w16cid:commentId w16cid:paraId="6AEA383E" w16cid:durableId="27A8471D"/>
  <w16cid:commentId w16cid:paraId="708E9D20" w16cid:durableId="27A8473E"/>
  <w16cid:commentId w16cid:paraId="23B6BD6D" w16cid:durableId="27A8409C"/>
  <w16cid:commentId w16cid:paraId="1A764FAE" w16cid:durableId="27A840D1"/>
  <w16cid:commentId w16cid:paraId="12DC619E" w16cid:durableId="27A84240"/>
  <w16cid:commentId w16cid:paraId="57F1D89A" w16cid:durableId="27A84183"/>
  <w16cid:commentId w16cid:paraId="5673FF65" w16cid:durableId="27A8479F"/>
  <w16cid:commentId w16cid:paraId="48561F29" w16cid:durableId="27A841A7"/>
  <w16cid:commentId w16cid:paraId="20F74EDF" w16cid:durableId="27A84210"/>
  <w16cid:commentId w16cid:paraId="231DDA36" w16cid:durableId="27A8495D"/>
  <w16cid:commentId w16cid:paraId="087F67A0" w16cid:durableId="27A8498C"/>
  <w16cid:commentId w16cid:paraId="7114D216" w16cid:durableId="27A84993"/>
  <w16cid:commentId w16cid:paraId="02BA3E7E" w16cid:durableId="27A84491"/>
  <w16cid:commentId w16cid:paraId="42D7E2C1" w16cid:durableId="27A849A5"/>
  <w16cid:commentId w16cid:paraId="2DEC62CE" w16cid:durableId="27A849C9"/>
  <w16cid:commentId w16cid:paraId="2B520154" w16cid:durableId="27A70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149FE" w14:textId="77777777" w:rsidR="00F6342E" w:rsidRDefault="00F6342E" w:rsidP="00C242AA">
      <w:r>
        <w:separator/>
      </w:r>
    </w:p>
  </w:endnote>
  <w:endnote w:type="continuationSeparator" w:id="0">
    <w:p w14:paraId="7934C0C1" w14:textId="77777777" w:rsidR="00F6342E" w:rsidRDefault="00F6342E"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1102" w14:textId="77777777" w:rsidR="00F6342E" w:rsidRDefault="00F6342E" w:rsidP="00C242AA">
      <w:r>
        <w:separator/>
      </w:r>
    </w:p>
  </w:footnote>
  <w:footnote w:type="continuationSeparator" w:id="0">
    <w:p w14:paraId="608E4DEB" w14:textId="77777777" w:rsidR="00F6342E" w:rsidRDefault="00F6342E"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Pr="006275A3">
          <w:rPr>
            <w:rStyle w:val="PageNumber"/>
            <w:noProof/>
          </w:rPr>
          <w:t>2</w:t>
        </w:r>
        <w:r w:rsidRPr="006275A3">
          <w:rPr>
            <w:rStyle w:val="PageNumber"/>
          </w:rPr>
          <w:fldChar w:fldCharType="end"/>
        </w:r>
      </w:p>
    </w:sdtContent>
  </w:sdt>
  <w:p w14:paraId="6327649E" w14:textId="161EF11E" w:rsidR="00927188" w:rsidRPr="006275A3" w:rsidRDefault="0005435E"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8"/>
  </w:num>
  <w:num w:numId="4">
    <w:abstractNumId w:val="6"/>
  </w:num>
  <w:num w:numId="5">
    <w:abstractNumId w:val="10"/>
  </w:num>
  <w:num w:numId="6">
    <w:abstractNumId w:val="4"/>
  </w:num>
  <w:num w:numId="7">
    <w:abstractNumId w:val="21"/>
  </w:num>
  <w:num w:numId="8">
    <w:abstractNumId w:val="18"/>
  </w:num>
  <w:num w:numId="9">
    <w:abstractNumId w:val="5"/>
  </w:num>
  <w:num w:numId="10">
    <w:abstractNumId w:val="9"/>
  </w:num>
  <w:num w:numId="11">
    <w:abstractNumId w:val="17"/>
  </w:num>
  <w:num w:numId="12">
    <w:abstractNumId w:val="13"/>
  </w:num>
  <w:num w:numId="13">
    <w:abstractNumId w:val="3"/>
  </w:num>
  <w:num w:numId="14">
    <w:abstractNumId w:val="2"/>
  </w:num>
  <w:num w:numId="15">
    <w:abstractNumId w:val="19"/>
  </w:num>
  <w:num w:numId="16">
    <w:abstractNumId w:val="11"/>
  </w:num>
  <w:num w:numId="17">
    <w:abstractNumId w:val="12"/>
  </w:num>
  <w:num w:numId="18">
    <w:abstractNumId w:val="7"/>
  </w:num>
  <w:num w:numId="19">
    <w:abstractNumId w:val="16"/>
  </w:num>
  <w:num w:numId="20">
    <w:abstractNumId w:val="20"/>
  </w:num>
  <w:num w:numId="21">
    <w:abstractNumId w:val="0"/>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ng, E.S. (Ethan)">
    <w15:presenceInfo w15:providerId="AD" w15:userId="S::e.s.young@uu.nl::2329ca82-b87a-4a64-ad28-94c9545f7e4d"/>
  </w15:person>
  <w15:person w15:author="Willem Frankenhuis">
    <w15:presenceInfo w15:providerId="Windows Live" w15:userId="1916f74a25b92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3D8E"/>
    <w:rsid w:val="000A4042"/>
    <w:rsid w:val="000B2448"/>
    <w:rsid w:val="000B63D5"/>
    <w:rsid w:val="000B6B76"/>
    <w:rsid w:val="000B7B07"/>
    <w:rsid w:val="000C0B2A"/>
    <w:rsid w:val="000C3252"/>
    <w:rsid w:val="000C4FC0"/>
    <w:rsid w:val="000C7171"/>
    <w:rsid w:val="000D0F9E"/>
    <w:rsid w:val="000D4E83"/>
    <w:rsid w:val="000E0EDB"/>
    <w:rsid w:val="000E1757"/>
    <w:rsid w:val="000E364A"/>
    <w:rsid w:val="000E4298"/>
    <w:rsid w:val="000F1499"/>
    <w:rsid w:val="000F5780"/>
    <w:rsid w:val="00101455"/>
    <w:rsid w:val="00101506"/>
    <w:rsid w:val="00102129"/>
    <w:rsid w:val="00102D22"/>
    <w:rsid w:val="00103B80"/>
    <w:rsid w:val="00115923"/>
    <w:rsid w:val="00130C3B"/>
    <w:rsid w:val="00131448"/>
    <w:rsid w:val="00133A17"/>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03E12"/>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4BB8"/>
    <w:rsid w:val="00285E99"/>
    <w:rsid w:val="00292D3C"/>
    <w:rsid w:val="00293610"/>
    <w:rsid w:val="00294FB3"/>
    <w:rsid w:val="00295E28"/>
    <w:rsid w:val="002A4843"/>
    <w:rsid w:val="002A546D"/>
    <w:rsid w:val="002B17E6"/>
    <w:rsid w:val="002B4961"/>
    <w:rsid w:val="002B7D3F"/>
    <w:rsid w:val="002C3015"/>
    <w:rsid w:val="002C6D3A"/>
    <w:rsid w:val="002C6E30"/>
    <w:rsid w:val="002D0A1B"/>
    <w:rsid w:val="002D4605"/>
    <w:rsid w:val="002D5D1D"/>
    <w:rsid w:val="002E0EE5"/>
    <w:rsid w:val="002E1AB2"/>
    <w:rsid w:val="002E3603"/>
    <w:rsid w:val="002E46E3"/>
    <w:rsid w:val="002E481A"/>
    <w:rsid w:val="002E4C24"/>
    <w:rsid w:val="002F07B3"/>
    <w:rsid w:val="002F2BB2"/>
    <w:rsid w:val="002F68B5"/>
    <w:rsid w:val="002F705B"/>
    <w:rsid w:val="002F7CE5"/>
    <w:rsid w:val="0031644B"/>
    <w:rsid w:val="00316A0C"/>
    <w:rsid w:val="00316F4B"/>
    <w:rsid w:val="00320783"/>
    <w:rsid w:val="00320904"/>
    <w:rsid w:val="00320C51"/>
    <w:rsid w:val="00320FCD"/>
    <w:rsid w:val="00321494"/>
    <w:rsid w:val="003220BC"/>
    <w:rsid w:val="0033047C"/>
    <w:rsid w:val="003315CE"/>
    <w:rsid w:val="00334082"/>
    <w:rsid w:val="003347A4"/>
    <w:rsid w:val="003402B5"/>
    <w:rsid w:val="0034209E"/>
    <w:rsid w:val="00345C99"/>
    <w:rsid w:val="00346693"/>
    <w:rsid w:val="00355F62"/>
    <w:rsid w:val="00357E03"/>
    <w:rsid w:val="003651CD"/>
    <w:rsid w:val="003700AD"/>
    <w:rsid w:val="003737EF"/>
    <w:rsid w:val="0037685E"/>
    <w:rsid w:val="00382F86"/>
    <w:rsid w:val="00383126"/>
    <w:rsid w:val="00383A08"/>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12A8"/>
    <w:rsid w:val="00512BA5"/>
    <w:rsid w:val="005135ED"/>
    <w:rsid w:val="005164DA"/>
    <w:rsid w:val="00523AC8"/>
    <w:rsid w:val="00523F10"/>
    <w:rsid w:val="005308BE"/>
    <w:rsid w:val="0053455F"/>
    <w:rsid w:val="005359C5"/>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7D5C"/>
    <w:rsid w:val="005900E9"/>
    <w:rsid w:val="0059229B"/>
    <w:rsid w:val="005948C8"/>
    <w:rsid w:val="005973B5"/>
    <w:rsid w:val="005A0B1E"/>
    <w:rsid w:val="005A41CB"/>
    <w:rsid w:val="005A7796"/>
    <w:rsid w:val="005B092C"/>
    <w:rsid w:val="005B4A4A"/>
    <w:rsid w:val="005C367D"/>
    <w:rsid w:val="005C5F26"/>
    <w:rsid w:val="005C711D"/>
    <w:rsid w:val="005D19EB"/>
    <w:rsid w:val="005D6318"/>
    <w:rsid w:val="005D7A09"/>
    <w:rsid w:val="005E10A7"/>
    <w:rsid w:val="005E36AD"/>
    <w:rsid w:val="005F0112"/>
    <w:rsid w:val="005F16D7"/>
    <w:rsid w:val="005F2AFA"/>
    <w:rsid w:val="005F4D7E"/>
    <w:rsid w:val="006046B5"/>
    <w:rsid w:val="00604FF5"/>
    <w:rsid w:val="006069A7"/>
    <w:rsid w:val="00610B12"/>
    <w:rsid w:val="00611400"/>
    <w:rsid w:val="00613950"/>
    <w:rsid w:val="0061402A"/>
    <w:rsid w:val="00626841"/>
    <w:rsid w:val="006275A3"/>
    <w:rsid w:val="0062771B"/>
    <w:rsid w:val="00632C06"/>
    <w:rsid w:val="00635AAB"/>
    <w:rsid w:val="00636F49"/>
    <w:rsid w:val="00637039"/>
    <w:rsid w:val="0065438A"/>
    <w:rsid w:val="00656BEC"/>
    <w:rsid w:val="006640B6"/>
    <w:rsid w:val="006720CF"/>
    <w:rsid w:val="00672BC7"/>
    <w:rsid w:val="0068125C"/>
    <w:rsid w:val="006854ED"/>
    <w:rsid w:val="006861CC"/>
    <w:rsid w:val="00695A2C"/>
    <w:rsid w:val="006A0577"/>
    <w:rsid w:val="006A3426"/>
    <w:rsid w:val="006B36AB"/>
    <w:rsid w:val="006B6456"/>
    <w:rsid w:val="006C44C8"/>
    <w:rsid w:val="006D6844"/>
    <w:rsid w:val="006D6847"/>
    <w:rsid w:val="006F0793"/>
    <w:rsid w:val="006F52DC"/>
    <w:rsid w:val="006F6C8A"/>
    <w:rsid w:val="006F72E4"/>
    <w:rsid w:val="007006F5"/>
    <w:rsid w:val="00701FDC"/>
    <w:rsid w:val="00704E7F"/>
    <w:rsid w:val="00706457"/>
    <w:rsid w:val="007067C7"/>
    <w:rsid w:val="00707299"/>
    <w:rsid w:val="0071298A"/>
    <w:rsid w:val="007140F3"/>
    <w:rsid w:val="00714CFA"/>
    <w:rsid w:val="00716992"/>
    <w:rsid w:val="00717C95"/>
    <w:rsid w:val="007222BD"/>
    <w:rsid w:val="00722F8D"/>
    <w:rsid w:val="0072387D"/>
    <w:rsid w:val="00726406"/>
    <w:rsid w:val="007315E9"/>
    <w:rsid w:val="0073351B"/>
    <w:rsid w:val="00740CA0"/>
    <w:rsid w:val="00744362"/>
    <w:rsid w:val="0074736F"/>
    <w:rsid w:val="007537A4"/>
    <w:rsid w:val="00756995"/>
    <w:rsid w:val="007578B3"/>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1C17"/>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36D33"/>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2A8D"/>
    <w:rsid w:val="00884D9D"/>
    <w:rsid w:val="008858B0"/>
    <w:rsid w:val="00892A55"/>
    <w:rsid w:val="00893A80"/>
    <w:rsid w:val="00895D5A"/>
    <w:rsid w:val="00897E0B"/>
    <w:rsid w:val="008A0806"/>
    <w:rsid w:val="008A1CBF"/>
    <w:rsid w:val="008A68DE"/>
    <w:rsid w:val="008A73DD"/>
    <w:rsid w:val="008B1B0B"/>
    <w:rsid w:val="008B2626"/>
    <w:rsid w:val="008B74D1"/>
    <w:rsid w:val="008C1E45"/>
    <w:rsid w:val="008C2FA1"/>
    <w:rsid w:val="008D4215"/>
    <w:rsid w:val="008D5AEE"/>
    <w:rsid w:val="008D6574"/>
    <w:rsid w:val="008D7104"/>
    <w:rsid w:val="008E1C81"/>
    <w:rsid w:val="008F345C"/>
    <w:rsid w:val="008F3513"/>
    <w:rsid w:val="008F42D8"/>
    <w:rsid w:val="008F61E5"/>
    <w:rsid w:val="00901630"/>
    <w:rsid w:val="009037C3"/>
    <w:rsid w:val="00903DF3"/>
    <w:rsid w:val="00906556"/>
    <w:rsid w:val="00913D64"/>
    <w:rsid w:val="009261DA"/>
    <w:rsid w:val="00927188"/>
    <w:rsid w:val="009271E4"/>
    <w:rsid w:val="009275F5"/>
    <w:rsid w:val="009306A5"/>
    <w:rsid w:val="0093301D"/>
    <w:rsid w:val="009346EA"/>
    <w:rsid w:val="00935F81"/>
    <w:rsid w:val="00937E81"/>
    <w:rsid w:val="009429E0"/>
    <w:rsid w:val="00943376"/>
    <w:rsid w:val="0094427A"/>
    <w:rsid w:val="00944B9A"/>
    <w:rsid w:val="00953C09"/>
    <w:rsid w:val="0095467E"/>
    <w:rsid w:val="00954B8F"/>
    <w:rsid w:val="009553DA"/>
    <w:rsid w:val="00962E5C"/>
    <w:rsid w:val="00964E29"/>
    <w:rsid w:val="0096786B"/>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4C1A"/>
    <w:rsid w:val="00A14C60"/>
    <w:rsid w:val="00A20ACB"/>
    <w:rsid w:val="00A23BA9"/>
    <w:rsid w:val="00A36C42"/>
    <w:rsid w:val="00A46A2F"/>
    <w:rsid w:val="00A4794A"/>
    <w:rsid w:val="00A47B7E"/>
    <w:rsid w:val="00A5142E"/>
    <w:rsid w:val="00A54706"/>
    <w:rsid w:val="00A57B5A"/>
    <w:rsid w:val="00A63BB3"/>
    <w:rsid w:val="00A6644A"/>
    <w:rsid w:val="00A675B1"/>
    <w:rsid w:val="00A71C1B"/>
    <w:rsid w:val="00A7450C"/>
    <w:rsid w:val="00A7512A"/>
    <w:rsid w:val="00A76E6A"/>
    <w:rsid w:val="00A80899"/>
    <w:rsid w:val="00A809EF"/>
    <w:rsid w:val="00A80D7B"/>
    <w:rsid w:val="00A821A2"/>
    <w:rsid w:val="00A856C7"/>
    <w:rsid w:val="00A875F5"/>
    <w:rsid w:val="00A939AE"/>
    <w:rsid w:val="00AA01C6"/>
    <w:rsid w:val="00AA347F"/>
    <w:rsid w:val="00AB223C"/>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22CD"/>
    <w:rsid w:val="00B82CF7"/>
    <w:rsid w:val="00B86E91"/>
    <w:rsid w:val="00B9187F"/>
    <w:rsid w:val="00B9438C"/>
    <w:rsid w:val="00B94E31"/>
    <w:rsid w:val="00B960AA"/>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6121"/>
    <w:rsid w:val="00C87211"/>
    <w:rsid w:val="00C90724"/>
    <w:rsid w:val="00C92E23"/>
    <w:rsid w:val="00CA0FE8"/>
    <w:rsid w:val="00CA32CE"/>
    <w:rsid w:val="00CA33DC"/>
    <w:rsid w:val="00CC0181"/>
    <w:rsid w:val="00CC248A"/>
    <w:rsid w:val="00CC2B0C"/>
    <w:rsid w:val="00CC3638"/>
    <w:rsid w:val="00CD2424"/>
    <w:rsid w:val="00CD27D6"/>
    <w:rsid w:val="00CD3488"/>
    <w:rsid w:val="00CD42DA"/>
    <w:rsid w:val="00CD5715"/>
    <w:rsid w:val="00CE08F6"/>
    <w:rsid w:val="00CE0EB4"/>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5004"/>
    <w:rsid w:val="00D55907"/>
    <w:rsid w:val="00D56367"/>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25BA"/>
    <w:rsid w:val="00DD3634"/>
    <w:rsid w:val="00DD44D9"/>
    <w:rsid w:val="00DD6FC3"/>
    <w:rsid w:val="00DD75F2"/>
    <w:rsid w:val="00DD7C7D"/>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531"/>
    <w:rsid w:val="00E82FC0"/>
    <w:rsid w:val="00E83231"/>
    <w:rsid w:val="00E84ED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2C50"/>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E0336"/>
    <w:rsid w:val="00FE44A0"/>
    <w:rsid w:val="00FE5434"/>
    <w:rsid w:val="00FE7CA3"/>
    <w:rsid w:val="00FF0FC3"/>
    <w:rsid w:val="00FF57EA"/>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chartTrackingRefBased/>
  <w15:docId w15:val="{29CA9F5B-D531-B444-8A15-6B57042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1695</TotalTime>
  <Pages>12</Pages>
  <Words>14986</Words>
  <Characters>85424</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Willem Frankenhuis</cp:lastModifiedBy>
  <cp:revision>36</cp:revision>
  <dcterms:created xsi:type="dcterms:W3CDTF">2021-09-24T11:27:00Z</dcterms:created>
  <dcterms:modified xsi:type="dcterms:W3CDTF">2023-02-28T08:37:00Z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id="TJAINWxY"/&gt;&lt;style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
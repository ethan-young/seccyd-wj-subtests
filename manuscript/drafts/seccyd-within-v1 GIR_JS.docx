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D618F2" w14:textId="2F2E1A5D" w:rsidR="004A2BD2" w:rsidRPr="006275A3" w:rsidRDefault="0005435E" w:rsidP="00DB72A6">
      <w:pPr>
        <w:spacing w:line="480" w:lineRule="auto"/>
        <w:outlineLvl w:val="0"/>
      </w:pPr>
      <w:r>
        <w:t>ADVERSITY AND RELATIVE PERFORMANCE</w:t>
      </w:r>
    </w:p>
    <w:p w14:paraId="2387BF80" w14:textId="77777777" w:rsidR="004A2BD2" w:rsidRPr="006275A3" w:rsidRDefault="004A2BD2" w:rsidP="00DB72A6">
      <w:pPr>
        <w:spacing w:line="480" w:lineRule="auto"/>
      </w:pPr>
    </w:p>
    <w:p w14:paraId="29CA6532" w14:textId="77777777" w:rsidR="004A2BD2" w:rsidRPr="006275A3" w:rsidRDefault="004A2BD2" w:rsidP="00DB72A6">
      <w:pPr>
        <w:spacing w:line="480" w:lineRule="auto"/>
      </w:pPr>
    </w:p>
    <w:p w14:paraId="549904E2" w14:textId="77777777" w:rsidR="004A2BD2" w:rsidRPr="006275A3" w:rsidRDefault="004A2BD2" w:rsidP="00DB72A6">
      <w:pPr>
        <w:spacing w:line="480" w:lineRule="auto"/>
      </w:pPr>
    </w:p>
    <w:p w14:paraId="45B571DD" w14:textId="77777777" w:rsidR="00C242AA" w:rsidRPr="006275A3" w:rsidRDefault="00C242AA" w:rsidP="00DB72A6">
      <w:pPr>
        <w:spacing w:line="480" w:lineRule="auto"/>
      </w:pPr>
    </w:p>
    <w:p w14:paraId="2DDEB2AF" w14:textId="77777777" w:rsidR="0005435E" w:rsidRPr="006275A3" w:rsidRDefault="0005435E" w:rsidP="0005435E">
      <w:pPr>
        <w:spacing w:line="360" w:lineRule="auto"/>
      </w:pPr>
    </w:p>
    <w:p w14:paraId="5379BAA4" w14:textId="77777777" w:rsidR="0005435E" w:rsidRDefault="0005435E" w:rsidP="0005435E">
      <w:pPr>
        <w:spacing w:line="360" w:lineRule="auto"/>
        <w:jc w:val="center"/>
        <w:rPr>
          <w:b/>
        </w:rPr>
      </w:pPr>
      <w:commentRangeStart w:id="0"/>
      <w:r w:rsidRPr="00544389">
        <w:rPr>
          <w:b/>
        </w:rPr>
        <w:t>Within-person cognitive performance across abilities among adversity-exposed people in the SECCYD</w:t>
      </w:r>
      <w:commentRangeEnd w:id="0"/>
      <w:r w:rsidR="002F2BB2">
        <w:rPr>
          <w:rStyle w:val="CommentReference"/>
        </w:rPr>
        <w:commentReference w:id="0"/>
      </w:r>
    </w:p>
    <w:p w14:paraId="7FFA01F6" w14:textId="77777777" w:rsidR="0005435E" w:rsidRPr="00E4744C" w:rsidRDefault="0005435E" w:rsidP="0005435E">
      <w:pPr>
        <w:spacing w:line="360" w:lineRule="auto"/>
        <w:jc w:val="center"/>
        <w:rPr>
          <w:rFonts w:eastAsiaTheme="minorHAnsi"/>
          <w:vertAlign w:val="superscript"/>
        </w:rPr>
      </w:pPr>
      <w:r w:rsidRPr="006275A3">
        <w:t>Ethan S. Young</w:t>
      </w:r>
      <w:r w:rsidRPr="006275A3">
        <w:rPr>
          <w:vertAlign w:val="superscript"/>
        </w:rPr>
        <w:t>1</w:t>
      </w:r>
      <w:r w:rsidRPr="006275A3">
        <w:t>, Willem E. Frankenhuis</w:t>
      </w:r>
      <w:r w:rsidRPr="006275A3">
        <w:rPr>
          <w:vertAlign w:val="superscript"/>
        </w:rPr>
        <w:t>1</w:t>
      </w:r>
      <w:r>
        <w:rPr>
          <w:vertAlign w:val="superscript"/>
        </w:rPr>
        <w:t>,2</w:t>
      </w:r>
      <w:r w:rsidRPr="006275A3">
        <w:t xml:space="preserve">, </w:t>
      </w:r>
      <w:r>
        <w:rPr>
          <w:rFonts w:eastAsiaTheme="minorHAnsi"/>
        </w:rPr>
        <w:t>Marissa Nivision</w:t>
      </w:r>
      <w:r>
        <w:rPr>
          <w:rFonts w:eastAsiaTheme="minorHAnsi"/>
          <w:vertAlign w:val="superscript"/>
        </w:rPr>
        <w:t>3</w:t>
      </w:r>
    </w:p>
    <w:p w14:paraId="352A3926" w14:textId="77777777" w:rsidR="0005435E" w:rsidRDefault="0005435E" w:rsidP="0005435E">
      <w:pPr>
        <w:spacing w:line="360" w:lineRule="auto"/>
        <w:jc w:val="center"/>
        <w:rPr>
          <w:rFonts w:eastAsiaTheme="minorHAnsi"/>
          <w:vertAlign w:val="superscript"/>
        </w:rPr>
      </w:pPr>
      <w:r>
        <w:t xml:space="preserve"> Jeffry A. Simpson</w:t>
      </w:r>
      <w:r>
        <w:rPr>
          <w:rFonts w:eastAsiaTheme="minorHAnsi"/>
          <w:vertAlign w:val="superscript"/>
        </w:rPr>
        <w:t>4</w:t>
      </w:r>
      <w:r>
        <w:t xml:space="preserve"> </w:t>
      </w:r>
      <w:r w:rsidRPr="006275A3">
        <w:t xml:space="preserve">and </w:t>
      </w:r>
      <w:r>
        <w:t>Glenn I. Roisman</w:t>
      </w:r>
      <w:r>
        <w:rPr>
          <w:rFonts w:eastAsiaTheme="minorHAnsi"/>
          <w:vertAlign w:val="superscript"/>
        </w:rPr>
        <w:t>3</w:t>
      </w:r>
    </w:p>
    <w:p w14:paraId="2FDF272B" w14:textId="77777777" w:rsidR="0005435E" w:rsidRPr="006275A3" w:rsidRDefault="0005435E" w:rsidP="0005435E">
      <w:pPr>
        <w:spacing w:line="360" w:lineRule="auto"/>
        <w:jc w:val="center"/>
      </w:pPr>
    </w:p>
    <w:p w14:paraId="1EEE7796" w14:textId="77777777" w:rsidR="0005435E" w:rsidRDefault="0005435E" w:rsidP="0005435E">
      <w:pPr>
        <w:spacing w:line="360" w:lineRule="auto"/>
        <w:jc w:val="center"/>
      </w:pPr>
      <w:r w:rsidRPr="006275A3">
        <w:rPr>
          <w:vertAlign w:val="superscript"/>
        </w:rPr>
        <w:t>1</w:t>
      </w:r>
      <w:r w:rsidRPr="006275A3">
        <w:t>Department of Psychology, Utrecht University</w:t>
      </w:r>
      <w:r>
        <w:t>,</w:t>
      </w:r>
      <w:r w:rsidRPr="005F16D7">
        <w:t xml:space="preserve"> the Netherlands</w:t>
      </w:r>
    </w:p>
    <w:p w14:paraId="3D6E7C9A" w14:textId="77777777" w:rsidR="0005435E" w:rsidRPr="00E4744C" w:rsidRDefault="0005435E" w:rsidP="0005435E">
      <w:pPr>
        <w:spacing w:line="360" w:lineRule="auto"/>
        <w:jc w:val="center"/>
      </w:pPr>
      <w:r w:rsidRPr="006275A3">
        <w:rPr>
          <w:vertAlign w:val="superscript"/>
        </w:rPr>
        <w:t>2</w:t>
      </w:r>
      <w:r w:rsidRPr="00544389">
        <w:t>Max Planck Institute for the Study of Crime, Security and Law</w:t>
      </w:r>
    </w:p>
    <w:p w14:paraId="52AEE1E2" w14:textId="77777777" w:rsidR="0005435E" w:rsidRDefault="0005435E" w:rsidP="0005435E">
      <w:pPr>
        <w:spacing w:line="360" w:lineRule="auto"/>
        <w:jc w:val="center"/>
      </w:pPr>
      <w:r>
        <w:rPr>
          <w:vertAlign w:val="superscript"/>
        </w:rPr>
        <w:t>3</w:t>
      </w:r>
      <w:r>
        <w:t>Institute of Child Development</w:t>
      </w:r>
      <w:r w:rsidRPr="006275A3">
        <w:t xml:space="preserve">, University of </w:t>
      </w:r>
      <w:r>
        <w:t>Minnesota, USA</w:t>
      </w:r>
    </w:p>
    <w:p w14:paraId="1A1C6EF3" w14:textId="77777777" w:rsidR="0005435E" w:rsidRDefault="0005435E" w:rsidP="0005435E">
      <w:pPr>
        <w:spacing w:line="360" w:lineRule="auto"/>
        <w:jc w:val="center"/>
      </w:pPr>
      <w:r>
        <w:rPr>
          <w:vertAlign w:val="superscript"/>
        </w:rPr>
        <w:t>4</w:t>
      </w:r>
      <w:r>
        <w:t>Department of Psychology</w:t>
      </w:r>
      <w:r w:rsidRPr="006275A3">
        <w:t xml:space="preserve">, University of </w:t>
      </w:r>
      <w:r>
        <w:t>Minnesota, USA</w:t>
      </w:r>
    </w:p>
    <w:p w14:paraId="4FD91D91" w14:textId="77777777" w:rsidR="0005435E" w:rsidRPr="006275A3" w:rsidRDefault="0005435E" w:rsidP="0005435E">
      <w:pPr>
        <w:spacing w:line="360" w:lineRule="auto"/>
        <w:jc w:val="center"/>
      </w:pPr>
    </w:p>
    <w:p w14:paraId="575033D8" w14:textId="77777777" w:rsidR="0005435E" w:rsidRPr="006275A3" w:rsidRDefault="0005435E" w:rsidP="0005435E">
      <w:pPr>
        <w:spacing w:line="360" w:lineRule="auto"/>
      </w:pPr>
    </w:p>
    <w:p w14:paraId="3AE1BC16" w14:textId="77777777" w:rsidR="0005435E" w:rsidRDefault="0005435E" w:rsidP="0005435E">
      <w:pPr>
        <w:spacing w:line="360" w:lineRule="auto"/>
      </w:pPr>
    </w:p>
    <w:p w14:paraId="00F970F0" w14:textId="77777777" w:rsidR="0005435E" w:rsidRDefault="0005435E" w:rsidP="0005435E">
      <w:pPr>
        <w:spacing w:line="360" w:lineRule="auto"/>
        <w:jc w:val="center"/>
      </w:pPr>
    </w:p>
    <w:p w14:paraId="7C6E4B99" w14:textId="77777777" w:rsidR="0005435E" w:rsidRDefault="0005435E" w:rsidP="0005435E">
      <w:pPr>
        <w:spacing w:line="360" w:lineRule="auto"/>
        <w:jc w:val="center"/>
      </w:pPr>
    </w:p>
    <w:p w14:paraId="385818E5" w14:textId="26BFCA4E" w:rsidR="00BA7EE5" w:rsidRDefault="00BA7EE5" w:rsidP="00DB72A6">
      <w:pPr>
        <w:spacing w:line="480" w:lineRule="auto"/>
        <w:jc w:val="center"/>
      </w:pPr>
    </w:p>
    <w:p w14:paraId="26C0E642" w14:textId="77777777" w:rsidR="00BA7EE5" w:rsidRPr="006275A3" w:rsidRDefault="00BA7EE5" w:rsidP="00DB72A6">
      <w:pPr>
        <w:spacing w:line="480" w:lineRule="auto"/>
        <w:jc w:val="center"/>
      </w:pPr>
    </w:p>
    <w:p w14:paraId="2FCB5F2C" w14:textId="77777777" w:rsidR="00C242AA" w:rsidRPr="006275A3" w:rsidRDefault="00C242AA" w:rsidP="00DB72A6">
      <w:pPr>
        <w:spacing w:line="480" w:lineRule="auto"/>
      </w:pPr>
    </w:p>
    <w:p w14:paraId="5BCA069D" w14:textId="7088129F" w:rsidR="004A2BD2" w:rsidRPr="006275A3" w:rsidRDefault="004A2BD2" w:rsidP="00DB72A6">
      <w:pPr>
        <w:spacing w:line="480" w:lineRule="auto"/>
        <w:outlineLvl w:val="0"/>
      </w:pPr>
      <w:r w:rsidRPr="006275A3">
        <w:br w:type="page"/>
      </w:r>
    </w:p>
    <w:p w14:paraId="7D050C50" w14:textId="1A80869B" w:rsidR="00CD27D6" w:rsidRPr="006275A3" w:rsidRDefault="00164CF8" w:rsidP="00DB72A6">
      <w:pPr>
        <w:spacing w:line="480" w:lineRule="auto"/>
        <w:jc w:val="center"/>
      </w:pPr>
      <w:commentRangeStart w:id="1"/>
      <w:r w:rsidRPr="006275A3">
        <w:rPr>
          <w:b/>
          <w:bCs/>
        </w:rPr>
        <w:lastRenderedPageBreak/>
        <w:t>Abstract</w:t>
      </w:r>
      <w:commentRangeEnd w:id="1"/>
      <w:r w:rsidR="002F2BB2">
        <w:rPr>
          <w:rStyle w:val="CommentReference"/>
        </w:rPr>
        <w:commentReference w:id="1"/>
      </w:r>
    </w:p>
    <w:p w14:paraId="220E3544" w14:textId="76A74743" w:rsidR="0005435E" w:rsidRPr="0005435E" w:rsidRDefault="009346EA" w:rsidP="00CC1CF1">
      <w:pPr>
        <w:spacing w:line="480" w:lineRule="auto"/>
      </w:pPr>
      <w:r>
        <w:t>The idea that some skills might be enhanced by adversity is gaining traction. For example, research leveraging the hidden talents approach has uncovered a</w:t>
      </w:r>
      <w:r w:rsidR="0005435E" w:rsidRPr="0005435E">
        <w:t xml:space="preserve"> few narrow</w:t>
      </w:r>
      <w:r>
        <w:t xml:space="preserve">, </w:t>
      </w:r>
      <w:r w:rsidR="0005435E" w:rsidRPr="0005435E">
        <w:t xml:space="preserve">context-dependent </w:t>
      </w:r>
      <w:r>
        <w:t xml:space="preserve">skills enhanced by </w:t>
      </w:r>
      <w:ins w:id="2" w:author="Jeff Simpson" w:date="2023-03-11T06:25:00Z">
        <w:r w:rsidR="006C475D">
          <w:t xml:space="preserve">exposure to </w:t>
        </w:r>
      </w:ins>
      <w:r>
        <w:t>adversity</w:t>
      </w:r>
      <w:r w:rsidR="0005435E" w:rsidRPr="0005435E">
        <w:t xml:space="preserve">. Yet, </w:t>
      </w:r>
      <w:ins w:id="3" w:author="Jeff Simpson" w:date="2023-03-11T06:25:00Z">
        <w:r w:rsidR="006C475D">
          <w:t xml:space="preserve">in order </w:t>
        </w:r>
      </w:ins>
      <w:r w:rsidR="0005435E" w:rsidRPr="0005435E">
        <w:t xml:space="preserve">for a field to grow, </w:t>
      </w:r>
      <w:r>
        <w:t>we</w:t>
      </w:r>
      <w:r w:rsidR="0005435E" w:rsidRPr="0005435E">
        <w:t xml:space="preserve"> must not dig too deep, too fast. In this paper, we zoom out and evaluate two basic features of </w:t>
      </w:r>
      <w:r>
        <w:t>the hidden talents approach</w:t>
      </w:r>
      <w:r w:rsidR="0005435E" w:rsidRPr="0005435E">
        <w:t xml:space="preserve">. First, adversity </w:t>
      </w:r>
      <w:r>
        <w:t xml:space="preserve">simultaneously </w:t>
      </w:r>
      <w:r w:rsidR="0005435E" w:rsidRPr="0005435E">
        <w:t>decreases and increases test performance, depending on the</w:t>
      </w:r>
      <w:ins w:id="4" w:author="Jeff Simpson" w:date="2023-03-11T06:25:00Z">
        <w:r w:rsidR="006C475D">
          <w:t xml:space="preserve"> specific</w:t>
        </w:r>
      </w:ins>
      <w:r w:rsidR="0005435E" w:rsidRPr="0005435E">
        <w:t xml:space="preserve"> skill. Although commonly assumed, this assertion is rarely tested. Second, empirical work suggests </w:t>
      </w:r>
      <w:ins w:id="5" w:author="Jeff Simpson" w:date="2023-03-11T06:26:00Z">
        <w:r w:rsidR="006C475D">
          <w:t xml:space="preserve">that </w:t>
        </w:r>
      </w:ins>
      <w:r w:rsidR="0005435E" w:rsidRPr="0005435E">
        <w:t>enhanced skills manifest within- not between- individuals</w:t>
      </w:r>
      <w:r w:rsidR="00357E03">
        <w:t xml:space="preserve">. Although </w:t>
      </w:r>
      <w:r>
        <w:t>studies</w:t>
      </w:r>
      <w:r w:rsidR="00357E03">
        <w:t xml:space="preserve"> have</w:t>
      </w:r>
      <w:r w:rsidR="0005435E" w:rsidRPr="0005435E">
        <w:t xml:space="preserve"> compare</w:t>
      </w:r>
      <w:r w:rsidR="00357E03">
        <w:t>d the same skill in</w:t>
      </w:r>
      <w:r>
        <w:t xml:space="preserve"> different testing</w:t>
      </w:r>
      <w:r w:rsidR="0005435E" w:rsidRPr="0005435E">
        <w:t xml:space="preserve"> contexts</w:t>
      </w:r>
      <w:r w:rsidR="00357E03">
        <w:t>, research comparing different skills have tested</w:t>
      </w:r>
      <w:ins w:id="6" w:author="Jeff Simpson" w:date="2023-03-11T06:26:00Z">
        <w:r w:rsidR="006C475D">
          <w:t xml:space="preserve"> only </w:t>
        </w:r>
      </w:ins>
      <w:del w:id="7" w:author="Jeff Simpson" w:date="2023-03-11T06:26:00Z">
        <w:r w:rsidR="00357E03" w:rsidDel="006C475D">
          <w:delText xml:space="preserve">, at most, </w:delText>
        </w:r>
      </w:del>
      <w:r w:rsidR="00357E03">
        <w:t xml:space="preserve">two or three </w:t>
      </w:r>
      <w:r w:rsidR="0005435E" w:rsidRPr="0005435E">
        <w:t>skills.</w:t>
      </w:r>
      <w:r w:rsidR="00357E03">
        <w:t xml:space="preserve"> One reason is that the hidden talents approach uses a functional-link approach to understanding which skills fit the challenges of adverse environments. </w:t>
      </w:r>
      <w:r w:rsidR="0005435E" w:rsidRPr="0005435E">
        <w:t>We expand on this finding</w:t>
      </w:r>
      <w:del w:id="8" w:author="Jeff Simpson" w:date="2023-03-11T06:27:00Z">
        <w:r w:rsidR="0005435E" w:rsidRPr="0005435E" w:rsidDel="006C475D">
          <w:delText>,</w:delText>
        </w:r>
      </w:del>
      <w:r w:rsidR="0005435E" w:rsidRPr="0005435E">
        <w:t xml:space="preserve"> by analyzing ten skills in the Woodcock Johnson Cognitive and Achievement test battery in a large, prospective longitudinal dataset. </w:t>
      </w:r>
      <w:ins w:id="9" w:author="Jeff Simpson" w:date="2023-03-11T06:27:00Z">
        <w:r w:rsidR="006C475D">
          <w:t>Specifically, w</w:t>
        </w:r>
      </w:ins>
      <w:del w:id="10" w:author="Jeff Simpson" w:date="2023-03-11T06:27:00Z">
        <w:r w:rsidR="0005435E" w:rsidRPr="0005435E" w:rsidDel="006C475D">
          <w:delText>W</w:delText>
        </w:r>
      </w:del>
      <w:r w:rsidR="0005435E" w:rsidRPr="0005435E">
        <w:t>e use a within-person modeling strategy to examine how exposure to harshness and unpredictability</w:t>
      </w:r>
      <w:ins w:id="11" w:author="Jeff Simpson" w:date="2023-03-11T06:28:00Z">
        <w:r w:rsidR="006C475D">
          <w:t xml:space="preserve"> earlier in life</w:t>
        </w:r>
      </w:ins>
      <w:r w:rsidR="0005435E" w:rsidRPr="0005435E">
        <w:t xml:space="preserve"> </w:t>
      </w:r>
      <w:ins w:id="12" w:author="Jeff Simpson" w:date="2023-03-11T06:28:00Z">
        <w:r w:rsidR="006C475D">
          <w:t xml:space="preserve">are associated with </w:t>
        </w:r>
      </w:ins>
      <w:del w:id="13" w:author="Jeff Simpson" w:date="2023-03-11T06:28:00Z">
        <w:r w:rsidR="0005435E" w:rsidRPr="0005435E" w:rsidDel="006C475D">
          <w:delText>relate to</w:delText>
        </w:r>
      </w:del>
      <w:r w:rsidR="0005435E" w:rsidRPr="0005435E">
        <w:t xml:space="preserve"> </w:t>
      </w:r>
      <w:r w:rsidR="0005435E" w:rsidRPr="0005435E">
        <w:rPr>
          <w:i/>
          <w:iCs/>
        </w:rPr>
        <w:t>relative</w:t>
      </w:r>
      <w:r w:rsidR="0005435E" w:rsidRPr="0005435E">
        <w:t xml:space="preserve"> decreases and increases in subtest performance compared to a person’s overall performance. Our goal is to </w:t>
      </w:r>
      <w:ins w:id="14" w:author="Jeff Simpson" w:date="2023-03-11T06:28:00Z">
        <w:r w:rsidR="006C475D">
          <w:t xml:space="preserve">document </w:t>
        </w:r>
      </w:ins>
      <w:del w:id="15" w:author="Jeff Simpson" w:date="2023-03-11T06:28:00Z">
        <w:r w:rsidR="0005435E" w:rsidRPr="0005435E" w:rsidDel="006C475D">
          <w:delText xml:space="preserve">sketch </w:delText>
        </w:r>
      </w:del>
      <w:r w:rsidR="0005435E" w:rsidRPr="0005435E">
        <w:t xml:space="preserve">adversity-shaped cognitive profiles, identify possible drivers of lowered overall performance, and map out sets of ‘intact’ skills. </w:t>
      </w:r>
    </w:p>
    <w:p w14:paraId="04433361" w14:textId="74384D6D" w:rsidR="00164CF8" w:rsidRPr="006275A3" w:rsidRDefault="002146FC" w:rsidP="0005435E">
      <w:pPr>
        <w:spacing w:line="480" w:lineRule="auto"/>
      </w:pPr>
      <w:r w:rsidRPr="006275A3">
        <w:br w:type="page"/>
      </w:r>
    </w:p>
    <w:p w14:paraId="275668DD" w14:textId="0FAA16E9" w:rsidR="001E1143" w:rsidRDefault="0005435E" w:rsidP="00882A8D">
      <w:pPr>
        <w:spacing w:line="480" w:lineRule="auto"/>
        <w:jc w:val="center"/>
        <w:rPr>
          <w:b/>
        </w:rPr>
      </w:pPr>
      <w:r w:rsidRPr="00544389">
        <w:rPr>
          <w:b/>
        </w:rPr>
        <w:lastRenderedPageBreak/>
        <w:t>Within-person cognitive performance across abilities among adversity-exposed people in the SECCYD</w:t>
      </w:r>
    </w:p>
    <w:p w14:paraId="53ABEE5F" w14:textId="1187B3DE" w:rsidR="00E73CF5" w:rsidRDefault="003A5110" w:rsidP="00E73CF5">
      <w:pPr>
        <w:spacing w:line="480" w:lineRule="auto"/>
        <w:ind w:firstLine="720"/>
      </w:pPr>
      <w:r>
        <w:t>Developmental science commonly asserts that advers</w:t>
      </w:r>
      <w:r w:rsidR="00B244D2">
        <w:t>ity</w:t>
      </w:r>
      <w:r w:rsidR="00CF0BAA">
        <w:t>-</w:t>
      </w:r>
      <w:r>
        <w:t xml:space="preserve">exposure </w:t>
      </w:r>
      <w:ins w:id="16" w:author="Jeff Simpson" w:date="2023-03-11T06:28:00Z">
        <w:r w:rsidR="006C475D">
          <w:t xml:space="preserve">during </w:t>
        </w:r>
      </w:ins>
      <w:del w:id="17" w:author="Jeff Simpson" w:date="2023-03-11T06:28:00Z">
        <w:r w:rsidDel="006C475D">
          <w:delText xml:space="preserve">in </w:delText>
        </w:r>
      </w:del>
      <w:r>
        <w:t>development lowers cognitive performance, an assumption built on decades of research</w:t>
      </w:r>
      <w:r w:rsidR="00B244D2">
        <w:t xml:space="preserve"> </w:t>
      </w:r>
      <w:r>
        <w:fldChar w:fldCharType="begin"/>
      </w:r>
      <w:r w:rsidR="00B244D2">
        <w:instrText xml:space="preserve"> ADDIN ZOTERO_ITEM CSL_CITATION {"citationID":"c91UFmqs","properties":{"formattedCitation":"(Duncan et al., 2017; Farah et al., 2006; Hackman et al., 2010, 2014; McLaughlin et al., 2019)","plainCitation":"(Duncan et al., 2017; Farah et al., 2006; Hackman et al., 2010, 2014; McLaughlin et al., 2019)","noteIndex":0},"citationItems":[{"id":794,"uris":["http://zotero.org/users/2628991/items/3I4F5XNB"],"itemData":{"id":794,"type":"chapter","abstract":"In the United States, does growing up in a poor household cause negative developmental outcomes for children? Hundreds of studies have documented statistical associations between family income in childhood and a host of outcomes in childhood, adolescence, and adulthood. Many of these studies have used correlational evidence to draw policy conclusions regarding the benefits of added family income for children, in particular children in families with incomes below the poverty line. Are these conclusions warranted? After a review of possible mechanisms linking poverty to negative childhood outcomes, we summarize the evidence for income's effects on children, paying particular attention to the strength of the evidence and the timing of economic deprivation. We demonstrate that, in contrast to the nearly universal associations between poverty and children's outcomes in the correlational literature, impacts estimated from social experiments and quasi-experiments are more selective. In particular, these stronger studies have linked increases in family income to increased school achievement in middle childhood and to greater educational attainment in adolescence and early adulthood. There is no experimental or quasi-experimental evidence in the United States that links child outcomes to economic deprivation in the first several years of life. Understanding the nature of socioeconomic influences, as well as their potential use in evidence-based policy recommendations, requires greater attention to identifying causal effects.","container-title":"Annual Review of Psychology, Vol 68","event-place":"Palo Alto","ISBN":"978-0-8243-0268-9","language":"English","note":"DOI: 10.1146/annurev-psych-010416-044224\nISSN: 0066-4308\njournalAbbreviation: Annu. Rev. Psychol\nWOS:000396040000017","page":"413-434","publisher":"Annual Reviews","publisher-place":"Palo Alto","source":"Web of Science","title":"Moving Beyond Correlations in Assessing the Consequences of Poverty","volume":"68","author":[{"family":"Duncan","given":"Greg J."},{"family":"Magnuson","given":"Katherine"},{"family":"Votruba-Drzal","given":"Elizabeth"}],"editor":[{"family":"Fiske","given":"S. T."}],"issued":{"date-parts":[["2017"]]},"citation-key":"duncan2017"}},{"id":102,"uris":["http://zotero.org/users/2628991/items/5U5C73PQ"],"itemData":{"id":102,"type":"article-journal","container-title":"Brain Research","DOI":"10/fv2dn8","ISSN":"00068993","issue":"1","language":"en","page":"166-174","source":"CrossRef","title":"Childhood poverty: Specific associations with neurocognitive development","title-short":"Childhood poverty","volume":"1110","author":[{"family":"Farah","given":"Martha J."},{"family":"Shera","given":"David M."},{"family":"Savage","given":"Jessica H."},{"family":"Betancourt","given":"Laura"},{"family":"Giannetta","given":"Joan M."},{"family":"Brodsky","given":"Nancy L."},{"family":"Malmud","given":"Elsa K."},{"family":"Hurt","given":"Hallam"}],"issued":{"date-parts":[["2006",9]]},"citation-key":"farah2006"}},{"id":416,"uris":["http://zotero.org/users/2628991/items/HM5KFTEH"],"itemData":{"id":416,"type":"article-journal","abstract":"Human brain development occurs within a socioeconomic context and childhood socioeconomic status (SES) influences neural development particularly of the systems that subserve language and executive function. Research in humans and in animal models has implicated prenatal factors, parent-child interactions and cognitive stimulation in the home environment in the effects of SES on neural development. These findings provide a unique opportunity for understanding how environmental factors can lead to individual differences in brain development, and for improving the programmes and policies that are designed to alleviate SES-related disparities in mental health and academic achievement.","container-title":"Nature Reviews Neuroscience","DOI":"10/b254c6","ISSN":"1471-003X","issue":"9","journalAbbreviation":"Nat. Rev. Neurosci.","language":"English","note":"WOS:000281122500013","page":"651-659","source":"Web of Science","title":"Socioeconomic status and the brain: mechanistic insights from human and animal research","title-short":"SCIENCE AND SOCIETY Socioeconomic status and the brain","volume":"11","author":[{"family":"Hackman","given":"Daniel A."},{"family":"Farah","given":"Martha J."},{"family":"Meaney","given":"Michael J."}],"issued":{"date-parts":[["2010",9]]},"citation-key":"hackman2010"}},{"id":327,"uris":["http://zotero.org/users/2628991/items/S527FIT2"],"itemData":{"id":327,"type":"article-journal","container-title":"Child Development","DOI":"10/f6fp5j","ISSN":"00093920","issue":"4","language":"en","page":"1433-1445","source":"CrossRef","title":"Mapping the Trajectory of Socioeconomic Disparity in Working Memory: Parental and Neighborhood Factors","title-short":"Mapping the Trajectory of Socioeconomic Disparity in Working Memory","volume":"85","author":[{"family":"Hackman","given":"Daniel A."},{"family":"Betancourt","given":"Laura M."},{"family":"Gallop","given":"Robert"},{"family":"Romer","given":"Daniel"},{"family":"Brodsky","given":"Nancy L."},{"family":"Hurt","given":"Hallam"},{"family":"Farah","given":"Martha J."}],"issued":{"date-parts":[["2014",7]]},"citation-key":"hackman2014"}},{"id":830,"uris":["http://zotero.org/users/2628991/items/WF6IFCMU"],"itemData":{"id":830,"type":"article-journal","abstract":"An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Psychology","DOI":"10/gj59n7","ISSN":"2640-7922","issue":"1","journalAbbreviation":"Annu. Rev. Dev. Psychol.","note":"publisher: Annual Reviews","page":"277-312","source":"annualreviews.org (Atypon)","title":"Childhood adversity and neural development: A systematic review","title-short":"Childhood Adversity and Neural Development","volume":"1","author":[{"family":"McLaughlin","given":"Katie A."},{"family":"Weissman","given":"David"},{"family":"Bitrán","given":"Debbie"}],"issued":{"date-parts":[["2019",12,24]]},"citation-key":"mclaughlin2019"}}],"schema":"https://github.com/citation-style-language/schema/raw/master/csl-citation.json"} </w:instrText>
      </w:r>
      <w:r>
        <w:fldChar w:fldCharType="separate"/>
      </w:r>
      <w:r w:rsidR="00B244D2">
        <w:rPr>
          <w:noProof/>
        </w:rPr>
        <w:t xml:space="preserve">(Duncan et al., 2017; Farah et al., 2006; </w:t>
      </w:r>
      <w:ins w:id="18" w:author="Glenn I Roisman" w:date="2023-03-10T14:55:00Z">
        <w:r w:rsidR="00CC1CF1">
          <w:rPr>
            <w:noProof/>
          </w:rPr>
          <w:t xml:space="preserve">Fraley et al., 2013; </w:t>
        </w:r>
      </w:ins>
      <w:r w:rsidR="00B244D2">
        <w:rPr>
          <w:noProof/>
        </w:rPr>
        <w:t>Hackman et al., 2010, 2014; McLaughlin et al., 2019</w:t>
      </w:r>
      <w:ins w:id="19" w:author="Glenn I Roisman" w:date="2023-03-10T14:55:00Z">
        <w:r w:rsidR="00CC1CF1">
          <w:rPr>
            <w:noProof/>
          </w:rPr>
          <w:t>; Raby et al., 2015</w:t>
        </w:r>
      </w:ins>
      <w:r w:rsidR="00B244D2">
        <w:rPr>
          <w:noProof/>
        </w:rPr>
        <w:t>)</w:t>
      </w:r>
      <w:r>
        <w:fldChar w:fldCharType="end"/>
      </w:r>
      <w:r w:rsidR="00B244D2">
        <w:t>.</w:t>
      </w:r>
      <w:r>
        <w:t xml:space="preserve"> </w:t>
      </w:r>
      <w:r w:rsidR="00E73CF5">
        <w:t>I</w:t>
      </w:r>
      <w:r>
        <w:t>n recent years,</w:t>
      </w:r>
      <w:r w:rsidR="00C90724">
        <w:t xml:space="preserve"> </w:t>
      </w:r>
      <w:ins w:id="20" w:author="Jeff Simpson" w:date="2023-03-11T06:29:00Z">
        <w:r w:rsidR="006C475D">
          <w:t xml:space="preserve">however, </w:t>
        </w:r>
      </w:ins>
      <w:r w:rsidR="00C90724">
        <w:t>adaptation-based frameworks, rooted in</w:t>
      </w:r>
      <w:r>
        <w:t xml:space="preserve"> the </w:t>
      </w:r>
      <w:r w:rsidR="006D6847">
        <w:t>idea that</w:t>
      </w:r>
      <w:r>
        <w:t xml:space="preserve"> adversity might enhance certain</w:t>
      </w:r>
      <w:r w:rsidR="006D6847">
        <w:t xml:space="preserve"> </w:t>
      </w:r>
      <w:r w:rsidR="005D2CE8">
        <w:t>abilities</w:t>
      </w:r>
      <w:r w:rsidR="00C90724">
        <w:t>,</w:t>
      </w:r>
      <w:r w:rsidR="006D6847">
        <w:t xml:space="preserve"> </w:t>
      </w:r>
      <w:ins w:id="21" w:author="Jeff Simpson" w:date="2023-03-11T06:29:00Z">
        <w:r w:rsidR="006C475D">
          <w:t xml:space="preserve">have </w:t>
        </w:r>
      </w:ins>
      <w:r w:rsidR="005D2CE8">
        <w:t>compliment</w:t>
      </w:r>
      <w:ins w:id="22" w:author="Jeff Simpson" w:date="2023-03-11T06:29:00Z">
        <w:r w:rsidR="006C475D">
          <w:t>ed</w:t>
        </w:r>
      </w:ins>
      <w:r w:rsidR="005D2CE8">
        <w:t xml:space="preserve"> this work</w:t>
      </w:r>
      <w:r w:rsidR="00B244D2">
        <w:t xml:space="preserve">—and </w:t>
      </w:r>
      <w:r w:rsidR="00CF0BAA">
        <w:t xml:space="preserve">it </w:t>
      </w:r>
      <w:r w:rsidR="00B244D2">
        <w:t xml:space="preserve">is gaining traction </w:t>
      </w:r>
      <w:r w:rsidR="00B244D2">
        <w:fldChar w:fldCharType="begin"/>
      </w:r>
      <w:r w:rsidR="00284BB8">
        <w:instrText xml:space="preserve"> ADDIN ZOTERO_ITEM CSL_CITATION {"citationID":"EsTjmHqr","properties":{"formattedCitation":"(Ellis et al., 2020; Frankenhuis, Young, et al., 2020; Frankenhuis &amp; de Weerth, 2013; Frankenhuis &amp; Nettle, 2020)","plainCitation":"(Ellis et al., 2020; Frankenhuis, Young, et al., 2020; Frankenhuis &amp; de Weerth, 2013; Frankenhuis &amp; Nettle, 2020)","noteIndex":0},"citationItems":[{"id":799,"uris":["http://zotero.org/users/2628991/items/27MPTLC8"],"itemData":{"id":799,"type":"article-journal","abstract":"Although early-life adversity can undermine healthy development, children growing up in harsh environments may develop intact, or even enhanced, skills for solving problems in high-adversity contexts (i.e., “hidden talents”). Here we situate the hidden talents model within a larger interdisciplinary framework. Summarizing theory and research on hidden talents, we propose that stress-adapted skills represent a form of adaptive intelligence that enables individuals to function within the constraints of harsh, unpredictable environments. We discuss the alignment of the hidden talents model with current knowledge about human brain development following early adversity; examine potential applications of this perspective to multiple sectors concerned with youth from harsh environments, including education, social services, and juvenile justice; and compare the hidden talents model with contemporary developmental resilience models. We conclude that the hidden talents approach offers exciting new directions for research on developmental adaptations to childhood adversity, with translational implications for leveraging stress-adapted skills to more effectively tailor education, jobs, and interventions to fit the needs and potentials of individuals from a diverse range of life circumstances. This approach affords a well-rounded view of people who live with adversity that avoids stigma and communicates a novel, distinctive, and strength-based message.","container-title":"Development and Psychopathology","DOI":"10/gjqwbs","ISSN":"0954-5794, 1469-2198","language":"en","note":"publisher: Cambridge University Press","page":"1-19","source":"Cambridge University Press","title":"Hidden talents in harsh environments","author":[{"family":"Ellis","given":"Bruce J."},{"family":"Abrams","given":"Laura S."},{"family":"Masten","given":"Ann S."},{"family":"Sternberg","given":"Robert J."},{"family":"Tottenham","given":"Nim"},{"family":"Frankenhuis","given":"Willem E."}],"issued":{"date-parts":[["2020"]]},"citation-key":"ellis2020"}},{"id":796,"uris":["http://zotero.org/users/2628991/items/IA4JYVAT"],"itemData":{"id":796,"type":"article-journal","abstract":"It is well established that people living in adverse conditions tend to score lower on a variety of social and cognitive tests. However, recent research shows that people may also develop 'hidden talents', that is, mental abilities that are enhanced through adversity. The hidden talents program sets out to document these abilities, their development, and their manifestations in different contexts. Although this approach has led to new insights and findings, it also comes with theoretical and methodological challenges. Here, we discuss six of these challenges. We conclude that the hidden talents approach is promising, but there is much scope for refining ideas and testing assumptions. We discuss our goal to advance this research program with integrity despite the current incentives in science.","container-title":"Trends in Cognitive Sciences","DOI":"10.1016/j.tics.2020.03.007","ISSN":"1364-6613","issue":"7","journalAbbreviation":"TRENDS COGN. SCI.","language":"English","license":"All rights reserved","note":"publisher-place: London\npublisher: Elsevier Science London\nWOS:000540382800009","page":"569-581","source":"Web of Science","title":"The hidden talents approach: Theoretical and methodological challenges","title-short":"The Hidden Talents Approach","volume":"24","author":[{"family":"Frankenhuis","given":"Willem E."},{"family":"Young","given":"Ethan S."},{"family":"Ellis","given":"Bruce J."}],"issued":{"date-parts":[["2020",7]]},"citation-key":"frankenhuis2020"}},{"id":882,"uris":["http://zotero.org/users/2628991/items/EXJWKZWH"],"itemData":{"id":882,"type":"article-journal","abstract":"A predominant view in psychology is that early psychosocial adversity (e.g., abuse) impairs cognition, because children from stressful backgrounds (e.g., violent households) score lower on standard tests of intelligence, language, memory, inhibition, and other abilities. However, recent studies indicate that these people may exhibit improved detection, learning, and memory on tasks involving stimuli that are ecologically relevant to them (e.g., dangers), compared with safely nurtured peers. These findings contradict the view that cognition of stressed people is generally impaired; they suggest, rather, that these people’s minds are developmentally specialized toward local environmental conditions. Here, we review recent research supporting this hypothesis. In addition, we propose that novel studies should examine whether stressed children show not only improved detection but also improved memory and reasoning on tasks involving stimuli that are ecologically relevant to them. Finally, we discuss clinical implications of switching from conceptualizing stressed minds as “adapted” rather than “impaired.”","container-title":"Current Directions in Psychological Science","DOI":"10/f5cxhb","ISSN":"0963-7214","issue":"5","journalAbbreviation":"Curr Dir Psychol Sci","language":"en","note":"publisher: SAGE Publications Inc","page":"407-412","source":"SAGE Journals","title":"Does Early-Life Exposure to Stress Shape or Impair Cognition?","volume":"22","author":[{"family":"Frankenhuis","given":"Willem E."},{"family":"Weerth","given":"Carolina","non-dropping-particle":"de"}],"issued":{"date-parts":[["2013",10,1]]},"citation-key":"frankenhuis2013b"}},{"id":798,"uris":["http://zotero.org/users/2628991/items/LFCN95Z8"],"itemData":{"id":798,"type":"article-journal","abstract":"On average, psychological variables are often statistically different in people living in poverty compared with people living in affluence. The default academic response to this pattern is often the deficit model: Poverty damages or impairs brain function, which leads to poor performance that only exacerbates the poverty. Deficits and damage are real phenomena. However, there are also other processes: People living in poverty may have made reasonable psychological responses to their circumstances or may have developed strengths that enhance their ability to cope with challenges in their lives. We illustrate these points by discussing the linked examples of time preference, early reproduction, and hidden talents. We argue for a balanced approach to the psychology of poverty that integrates deficit and strengths-based models. Future research could focus on the ways in which impairment and adaptation interact.","container-title":"Current Directions in Psychological Science","DOI":"10/ggf5d6","ISSN":"0963-7214","issue":"1","journalAbbreviation":"Curr. Dir. Psychol.","language":"English","note":"publisher-place: Thousand Oaks\npublisher: Sage Publications Inc\nWOS:000491841000001","page":"16-21","source":"Web of Science","title":"The Strengths of People in Poverty","volume":"29","author":[{"family":"Frankenhuis","given":"Willem E."},{"family":"Nettle","given":"Daniel"}],"issued":{"date-parts":[["2020",2]]},"citation-key":"frankenhuis2020a"}}],"schema":"https://github.com/citation-style-language/schema/raw/master/csl-citation.json"} </w:instrText>
      </w:r>
      <w:r w:rsidR="00B244D2">
        <w:fldChar w:fldCharType="separate"/>
      </w:r>
      <w:r w:rsidR="00284BB8">
        <w:rPr>
          <w:noProof/>
        </w:rPr>
        <w:t>(Ellis et al., 2020; Frankenhuis, Young, et al., 2020; Frankenhuis &amp; de Weerth, 2013; Frankenhuis &amp; Nettle, 2020)</w:t>
      </w:r>
      <w:r w:rsidR="00B244D2">
        <w:fldChar w:fldCharType="end"/>
      </w:r>
      <w:r w:rsidR="006D6847">
        <w:t xml:space="preserve">. </w:t>
      </w:r>
      <w:ins w:id="23" w:author="Jeff Simpson" w:date="2023-03-11T06:29:00Z">
        <w:r w:rsidR="006C475D">
          <w:t>Since</w:t>
        </w:r>
      </w:ins>
      <w:del w:id="24" w:author="Jeff Simpson" w:date="2023-03-11T06:29:00Z">
        <w:r w:rsidR="00D807F7" w:rsidDel="006C475D">
          <w:delText>At</w:delText>
        </w:r>
      </w:del>
      <w:r w:rsidR="00D807F7">
        <w:t xml:space="preserve"> its inception, the goal of</w:t>
      </w:r>
      <w:r w:rsidR="00CF0BAA">
        <w:t xml:space="preserve"> </w:t>
      </w:r>
      <w:r w:rsidR="005D2CE8">
        <w:t xml:space="preserve">adaptation-based </w:t>
      </w:r>
      <w:r w:rsidR="00CF0BAA">
        <w:t>framework</w:t>
      </w:r>
      <w:r w:rsidR="005D2CE8">
        <w:t>s</w:t>
      </w:r>
      <w:r w:rsidR="00CF0BAA">
        <w:t xml:space="preserve"> </w:t>
      </w:r>
      <w:ins w:id="25" w:author="Jeff Simpson" w:date="2023-03-11T06:30:00Z">
        <w:r w:rsidR="006C475D">
          <w:t xml:space="preserve">has been </w:t>
        </w:r>
      </w:ins>
      <w:del w:id="26" w:author="Jeff Simpson" w:date="2023-03-11T06:30:00Z">
        <w:r w:rsidR="00CF0BAA" w:rsidDel="006C475D">
          <w:delText xml:space="preserve">was </w:delText>
        </w:r>
      </w:del>
      <w:r w:rsidR="00CF0BAA">
        <w:t xml:space="preserve">to inspire </w:t>
      </w:r>
      <w:r w:rsidR="00C90724">
        <w:t xml:space="preserve">a </w:t>
      </w:r>
      <w:r w:rsidR="00CF0BAA">
        <w:t>more well-rounded view</w:t>
      </w:r>
      <w:r w:rsidR="00BF09F3">
        <w:t xml:space="preserve"> of adversity and</w:t>
      </w:r>
      <w:r w:rsidR="005D2CE8">
        <w:t xml:space="preserve"> its influence on abilities</w:t>
      </w:r>
      <w:r w:rsidR="00CF0BAA">
        <w:t>—one that incorporate</w:t>
      </w:r>
      <w:ins w:id="27" w:author="Jeff Simpson" w:date="2023-03-11T06:30:00Z">
        <w:r w:rsidR="006C475D">
          <w:t>s</w:t>
        </w:r>
      </w:ins>
      <w:del w:id="28" w:author="Jeff Simpson" w:date="2023-03-11T06:30:00Z">
        <w:r w:rsidR="00CF0BAA" w:rsidDel="006C475D">
          <w:delText>d</w:delText>
        </w:r>
      </w:del>
      <w:r w:rsidR="00CF0BAA">
        <w:t xml:space="preserve"> </w:t>
      </w:r>
      <w:del w:id="29" w:author="Glenn I Roisman" w:date="2023-03-10T14:57:00Z">
        <w:r w:rsidR="00CF0BAA" w:rsidDel="00CC1CF1">
          <w:delText>the</w:delText>
        </w:r>
        <w:r w:rsidR="005D2CE8" w:rsidDel="00CC1CF1">
          <w:delText xml:space="preserve"> </w:delText>
        </w:r>
      </w:del>
      <w:r w:rsidR="005D2CE8">
        <w:t>both the struggles and</w:t>
      </w:r>
      <w:r w:rsidR="00CF0BAA">
        <w:t xml:space="preserve"> strengths of people from disadvantaged ba</w:t>
      </w:r>
      <w:r w:rsidR="00BF09F3">
        <w:t>ckgrounds</w:t>
      </w:r>
      <w:r w:rsidR="00CF0BAA">
        <w:t xml:space="preserve"> </w:t>
      </w:r>
      <w:r w:rsidR="00CF0BAA">
        <w:fldChar w:fldCharType="begin"/>
      </w:r>
      <w:r w:rsidR="00CF0BAA">
        <w:instrText xml:space="preserve"> ADDIN ZOTERO_ITEM CSL_CITATION {"citationID":"Zey6RVpF","properties":{"formattedCitation":"(Frankenhuis &amp; de Weerth, 2013)","plainCitation":"(Frankenhuis &amp; de Weerth, 2013)","noteIndex":0},"citationItems":[{"id":882,"uris":["http://zotero.org/users/2628991/items/EXJWKZWH"],"itemData":{"id":882,"type":"article-journal","abstract":"A predominant view in psychology is that early psychosocial adversity (e.g., abuse) impairs cognition, because children from stressful backgrounds (e.g., violent households) score lower on standard tests of intelligence, language, memory, inhibition, and other abilities. However, recent studies indicate that these people may exhibit improved detection, learning, and memory on tasks involving stimuli that are ecologically relevant to them (e.g., dangers), compared with safely nurtured peers. These findings contradict the view that cognition of stressed people is generally impaired; they suggest, rather, that these people’s minds are developmentally specialized toward local environmental conditions. Here, we review recent research supporting this hypothesis. In addition, we propose that novel studies should examine whether stressed children show not only improved detection but also improved memory and reasoning on tasks involving stimuli that are ecologically relevant to them. Finally, we discuss clinical implications of switching from conceptualizing stressed minds as “adapted” rather than “impaired.”","container-title":"Current Directions in Psychological Science","DOI":"10/f5cxhb","ISSN":"0963-7214","issue":"5","journalAbbreviation":"Curr Dir Psychol Sci","language":"en","note":"publisher: SAGE Publications Inc","page":"407-412","source":"SAGE Journals","title":"Does Early-Life Exposure to Stress Shape or Impair Cognition?","volume":"22","author":[{"family":"Frankenhuis","given":"Willem E."},{"family":"Weerth","given":"Carolina","non-dropping-particle":"de"}],"issued":{"date-parts":[["2013",10,1]]},"citation-key":"frankenhuis2013b"}}],"schema":"https://github.com/citation-style-language/schema/raw/master/csl-citation.json"} </w:instrText>
      </w:r>
      <w:r w:rsidR="00CF0BAA">
        <w:fldChar w:fldCharType="separate"/>
      </w:r>
      <w:r w:rsidR="00CF0BAA">
        <w:rPr>
          <w:noProof/>
        </w:rPr>
        <w:t>(Frankenhuis &amp; de Weerth, 2013)</w:t>
      </w:r>
      <w:r w:rsidR="00CF0BAA">
        <w:fldChar w:fldCharType="end"/>
      </w:r>
      <w:r w:rsidR="00CF0BAA">
        <w:t xml:space="preserve">. </w:t>
      </w:r>
      <w:r w:rsidR="00084D0C">
        <w:t>As it develop</w:t>
      </w:r>
      <w:r w:rsidR="004D3752">
        <w:t>s</w:t>
      </w:r>
      <w:r w:rsidR="00BF09F3">
        <w:t>,</w:t>
      </w:r>
      <w:r w:rsidR="00084D0C">
        <w:t xml:space="preserve"> the core task of adaptation-based</w:t>
      </w:r>
      <w:r w:rsidR="00BF09F3">
        <w:t xml:space="preserve"> </w:t>
      </w:r>
      <w:r w:rsidR="00C90724">
        <w:t xml:space="preserve">research </w:t>
      </w:r>
      <w:r w:rsidR="004D3752">
        <w:t>is to</w:t>
      </w:r>
      <w:r w:rsidR="00084D0C">
        <w:t xml:space="preserve"> </w:t>
      </w:r>
      <w:r w:rsidR="00C90724">
        <w:t>“</w:t>
      </w:r>
      <w:r w:rsidR="00C90724" w:rsidRPr="00C90724">
        <w:t>uncover a high-resolution map of specific cognitive abilities that are enhanced as a result of growing up under high-adversity conditions</w:t>
      </w:r>
      <w:r w:rsidR="00BF09F3" w:rsidRPr="00BF09F3">
        <w:t>”</w:t>
      </w:r>
      <w:r w:rsidR="00BF09F3">
        <w:t xml:space="preserve"> </w:t>
      </w:r>
      <w:r w:rsidR="00BF09F3">
        <w:fldChar w:fldCharType="begin"/>
      </w:r>
      <w:r w:rsidR="00C90724">
        <w:instrText xml:space="preserve"> ADDIN ZOTERO_ITEM CSL_CITATION {"citationID":"hSwkDkru","properties":{"formattedCitation":"(Ellis et al., 2017, p. 562)","plainCitation":"(Ellis et al., 2017, p. 562)","noteIndex":0},"citationItems":[{"id":849,"uris":["http://zotero.org/users/2628991/items/S2L88GYW"],"itemData":{"id":849,"type":"article-journal","abstract":"How does repeated or chronic childhood adversity shape social and cognitive abilities? According to the prevailing deficit model, children from high-stress backgrounds are at risk for impairments in learning and behavior, and the intervention goal is to prevent, reduce, or repair the damage. Missing from this deficit approach is an attempt to leverage the unique strengths and abilities that develop in response to high-stress environments. Evolutionary-developmental models emphasize the coherent, functional changes that occur in response to stress over the life course. Research in birds, rodents, and humans suggests that developmental exposures to stress can improve forms of attention, perception, learning, memory, and problem solving that are ecologically relevant in harsh-unpredictable environments (as per the specialization hypothesis). Many of these skills and abilities, moreover, are primarily manifest in currently stressful contexts where they would provide the greatest fitness-relevant advantages (as per the sensitization hypothesis). This perspective supports an alternative adaptation-based approach to resilience that converges on a central question: ?What are the attention, learning, memory, problem-solving, and decision-making strategies that are enhanced through exposures to childhood adversity?? At an applied level, this approach focuses on how we can work with, rather than against, these strengths to promote success in education, employment, and civic life.","container-title":"Perspectives on Psychological Science","DOI":"10/gdtj9h","ISSN":"1745-6916","issue":"4","journalAbbreviation":"Perspect Psychol Sci","note":"publisher: SAGE Publications Inc","page":"561-587","source":"SAGE Journals","title":"Beyond risk and protective factors: An adaptation-based approach to resilience","title-short":"Beyond Risk and Protective Factors","volume":"12","author":[{"family":"Ellis","given":"Bruce J."},{"family":"Bianchi","given":"JeanMarie"},{"family":"Griskevicius","given":"Vladas"},{"family":"Frankenhuis","given":"Willem E."}],"issued":{"date-parts":[["2017",7,1]]},"citation-key":"ellis2017"},"locator":"562","label":"page"}],"schema":"https://github.com/citation-style-language/schema/raw/master/csl-citation.json"} </w:instrText>
      </w:r>
      <w:r w:rsidR="00BF09F3">
        <w:fldChar w:fldCharType="separate"/>
      </w:r>
      <w:r w:rsidR="00C90724">
        <w:rPr>
          <w:noProof/>
        </w:rPr>
        <w:t>(Ellis et al., 2017, p. 562)</w:t>
      </w:r>
      <w:r w:rsidR="00BF09F3">
        <w:fldChar w:fldCharType="end"/>
      </w:r>
      <w:r w:rsidR="00BF09F3">
        <w:t>.</w:t>
      </w:r>
    </w:p>
    <w:p w14:paraId="795F994A" w14:textId="3A6BDF37" w:rsidR="00DD15DE" w:rsidRDefault="004D3752" w:rsidP="0062664A">
      <w:pPr>
        <w:spacing w:line="480" w:lineRule="auto"/>
        <w:ind w:firstLine="720"/>
      </w:pPr>
      <w:r>
        <w:t xml:space="preserve">To </w:t>
      </w:r>
      <w:del w:id="30" w:author="Glenn I Roisman" w:date="2023-03-10T14:58:00Z">
        <w:r w:rsidDel="00CC1CF1">
          <w:delText xml:space="preserve">draw </w:delText>
        </w:r>
      </w:del>
      <w:ins w:id="31" w:author="Glenn I Roisman" w:date="2023-03-10T14:58:00Z">
        <w:r w:rsidR="00CC1CF1">
          <w:t xml:space="preserve">illustrate </w:t>
        </w:r>
      </w:ins>
      <w:r>
        <w:t>this map, research has</w:t>
      </w:r>
      <w:r w:rsidR="003347A4">
        <w:t xml:space="preserve"> used </w:t>
      </w:r>
      <w:r>
        <w:t xml:space="preserve">confirmatory </w:t>
      </w:r>
      <w:r w:rsidR="00CA3D01">
        <w:t xml:space="preserve">study </w:t>
      </w:r>
      <w:r>
        <w:t>designs.</w:t>
      </w:r>
      <w:r w:rsidR="00613950">
        <w:t xml:space="preserve"> </w:t>
      </w:r>
      <w:ins w:id="32" w:author="Jeff Simpson" w:date="2023-03-11T06:31:00Z">
        <w:r w:rsidR="006C475D">
          <w:t>To do so, r</w:t>
        </w:r>
      </w:ins>
      <w:del w:id="33" w:author="Jeff Simpson" w:date="2023-03-11T06:31:00Z">
        <w:r w:rsidR="00E90F95" w:rsidDel="006C475D">
          <w:delText>R</w:delText>
        </w:r>
      </w:del>
      <w:r w:rsidR="00E90F95">
        <w:t>esearch</w:t>
      </w:r>
      <w:r w:rsidR="00EF59AE">
        <w:t>ers</w:t>
      </w:r>
      <w:r w:rsidR="00E90F95">
        <w:t xml:space="preserve"> </w:t>
      </w:r>
      <w:ins w:id="34" w:author="Jeff Simpson" w:date="2023-03-11T06:31:00Z">
        <w:r w:rsidR="006C475D">
          <w:t xml:space="preserve">first </w:t>
        </w:r>
      </w:ins>
      <w:r w:rsidR="00E90F95">
        <w:t>identif</w:t>
      </w:r>
      <w:r w:rsidR="00EF59AE">
        <w:t>y</w:t>
      </w:r>
      <w:r w:rsidR="00E90F95">
        <w:t xml:space="preserve"> a specific</w:t>
      </w:r>
      <w:r w:rsidR="00613950">
        <w:t xml:space="preserve"> challenge </w:t>
      </w:r>
      <w:r w:rsidR="005D2CE8">
        <w:t>posed by</w:t>
      </w:r>
      <w:r w:rsidR="00EF59AE">
        <w:t xml:space="preserve"> a dimension of</w:t>
      </w:r>
      <w:r w:rsidR="0061367A">
        <w:t xml:space="preserve"> adversity and </w:t>
      </w:r>
      <w:r w:rsidR="00CA3D01">
        <w:t xml:space="preserve">the </w:t>
      </w:r>
      <w:ins w:id="35" w:author="Jeff Simpson" w:date="2023-03-11T06:31:00Z">
        <w:r w:rsidR="006C475D">
          <w:t xml:space="preserve">specific </w:t>
        </w:r>
      </w:ins>
      <w:r w:rsidR="00CA3D01">
        <w:t>abilities needed to meet those</w:t>
      </w:r>
      <w:r w:rsidR="0061367A">
        <w:t xml:space="preserve"> challenges.</w:t>
      </w:r>
      <w:r w:rsidR="00613950">
        <w:t xml:space="preserve"> </w:t>
      </w:r>
      <w:r w:rsidR="00CA3D01">
        <w:t>A</w:t>
      </w:r>
      <w:r w:rsidR="00613950">
        <w:t>n</w:t>
      </w:r>
      <w:r>
        <w:t xml:space="preserve"> intuitive bridge</w:t>
      </w:r>
      <w:r w:rsidR="00FC6D4A">
        <w:t xml:space="preserve"> </w:t>
      </w:r>
      <w:r w:rsidR="00E90F95">
        <w:t xml:space="preserve">is </w:t>
      </w:r>
      <w:ins w:id="36" w:author="Jeff Simpson" w:date="2023-03-11T06:32:00Z">
        <w:r w:rsidR="006C475D">
          <w:t xml:space="preserve">then </w:t>
        </w:r>
      </w:ins>
      <w:r w:rsidR="00E90F95">
        <w:t xml:space="preserve">built </w:t>
      </w:r>
      <w:r w:rsidR="00FC6D4A">
        <w:t>between a</w:t>
      </w:r>
      <w:r w:rsidR="00E90F95">
        <w:t xml:space="preserve">n ability </w:t>
      </w:r>
      <w:r w:rsidR="00FC6D4A">
        <w:t xml:space="preserve">and </w:t>
      </w:r>
      <w:r w:rsidR="00E90F95">
        <w:t>an environmental challenge</w:t>
      </w:r>
      <w:del w:id="37" w:author="Jeff Simpson" w:date="2023-03-11T06:32:00Z">
        <w:r w:rsidR="00FC6D4A" w:rsidDel="006C475D">
          <w:delText xml:space="preserve"> and </w:delText>
        </w:r>
        <w:r w:rsidR="00CA3D01" w:rsidDel="006C475D">
          <w:delText xml:space="preserve">a </w:delText>
        </w:r>
        <w:r w:rsidR="00FC6D4A" w:rsidDel="006C475D">
          <w:delText>confirmatory study idea is born</w:delText>
        </w:r>
      </w:del>
      <w:r w:rsidR="00DD75F2">
        <w:t>.</w:t>
      </w:r>
      <w:r w:rsidR="00613950">
        <w:t xml:space="preserve"> </w:t>
      </w:r>
      <w:r w:rsidR="0061367A">
        <w:t>This approach</w:t>
      </w:r>
      <w:r w:rsidR="00CA3D01">
        <w:t xml:space="preserve"> has </w:t>
      </w:r>
      <w:ins w:id="38" w:author="Jeff Simpson" w:date="2023-03-11T06:32:00Z">
        <w:r w:rsidR="006C475D">
          <w:t>dis</w:t>
        </w:r>
      </w:ins>
      <w:del w:id="39" w:author="Jeff Simpson" w:date="2023-03-11T06:32:00Z">
        <w:r w:rsidR="0061367A" w:rsidDel="006C475D">
          <w:delText>un</w:delText>
        </w:r>
      </w:del>
      <w:r w:rsidR="0061367A">
        <w:t xml:space="preserve">covered a handful of </w:t>
      </w:r>
      <w:r w:rsidR="00CA3D01">
        <w:t xml:space="preserve">interesting </w:t>
      </w:r>
      <w:r w:rsidR="0061367A">
        <w:t xml:space="preserve">adversity-enhanced </w:t>
      </w:r>
      <w:r w:rsidR="00CA3D01">
        <w:t xml:space="preserve">abilities. For example, </w:t>
      </w:r>
      <w:r w:rsidR="0062664A">
        <w:t xml:space="preserve">past work has </w:t>
      </w:r>
      <w:ins w:id="40" w:author="Jeff Simpson" w:date="2023-03-11T06:32:00Z">
        <w:r w:rsidR="006C475D">
          <w:t xml:space="preserve">proposed </w:t>
        </w:r>
      </w:ins>
      <w:del w:id="41" w:author="Jeff Simpson" w:date="2023-03-11T06:32:00Z">
        <w:r w:rsidR="0062664A" w:rsidDel="006C475D">
          <w:delText xml:space="preserve">reasoned </w:delText>
        </w:r>
      </w:del>
      <w:r w:rsidR="0062664A">
        <w:t>that constantly changing environments might shape the ability to track and respond to changes</w:t>
      </w:r>
      <w:ins w:id="42" w:author="Jeff Simpson" w:date="2023-03-11T06:33:00Z">
        <w:r w:rsidR="006C475D">
          <w:t xml:space="preserve"> </w:t>
        </w:r>
      </w:ins>
      <w:del w:id="43" w:author="Jeff Simpson" w:date="2023-03-11T06:33:00Z">
        <w:r w:rsidR="0062664A" w:rsidDel="006C475D">
          <w:delText xml:space="preserve"> </w:delText>
        </w:r>
      </w:del>
      <w:r w:rsidR="0062664A">
        <w:t xml:space="preserve">and </w:t>
      </w:r>
      <w:r w:rsidR="00EF59AE">
        <w:t xml:space="preserve">studies </w:t>
      </w:r>
      <w:r w:rsidR="0062664A">
        <w:t xml:space="preserve">have </w:t>
      </w:r>
      <w:ins w:id="44" w:author="Jeff Simpson" w:date="2023-03-11T06:33:00Z">
        <w:r w:rsidR="006C475D">
          <w:t xml:space="preserve">found </w:t>
        </w:r>
      </w:ins>
      <w:del w:id="45" w:author="Jeff Simpson" w:date="2023-03-11T06:33:00Z">
        <w:r w:rsidR="00EF59AE" w:rsidDel="006C475D">
          <w:delText>shown</w:delText>
        </w:r>
        <w:r w:rsidR="0062664A" w:rsidDel="006C475D">
          <w:delText xml:space="preserve"> </w:delText>
        </w:r>
      </w:del>
      <w:r w:rsidR="0062664A">
        <w:t>that</w:t>
      </w:r>
      <w:r w:rsidR="00EF59AE">
        <w:t xml:space="preserve">, </w:t>
      </w:r>
      <w:ins w:id="46" w:author="Jeff Simpson" w:date="2023-03-11T06:33:00Z">
        <w:r w:rsidR="006C475D">
          <w:t>as expected</w:t>
        </w:r>
      </w:ins>
      <w:del w:id="47" w:author="Jeff Simpson" w:date="2023-03-11T06:33:00Z">
        <w:r w:rsidR="00EF59AE" w:rsidDel="006C475D">
          <w:delText>indeed</w:delText>
        </w:r>
      </w:del>
      <w:r w:rsidR="00EF59AE">
        <w:t xml:space="preserve">, </w:t>
      </w:r>
      <w:ins w:id="48" w:author="Jeff Simpson" w:date="2023-03-11T06:33:00Z">
        <w:r w:rsidR="006C475D">
          <w:t xml:space="preserve">exposure to more </w:t>
        </w:r>
      </w:ins>
      <w:r w:rsidR="00CA3D01">
        <w:t>unpredictable environments</w:t>
      </w:r>
      <w:r w:rsidR="0062664A">
        <w:t xml:space="preserve"> </w:t>
      </w:r>
      <w:ins w:id="49" w:author="Jeff Simpson" w:date="2023-03-11T06:33:00Z">
        <w:r w:rsidR="006C475D">
          <w:t xml:space="preserve">tend to </w:t>
        </w:r>
      </w:ins>
      <w:del w:id="50" w:author="Jeff Simpson" w:date="2023-03-11T06:33:00Z">
        <w:r w:rsidR="0062664A" w:rsidDel="006C475D">
          <w:delText xml:space="preserve">appear to </w:delText>
        </w:r>
      </w:del>
      <w:r w:rsidR="0062664A">
        <w:t>enhance</w:t>
      </w:r>
      <w:r w:rsidR="0061367A">
        <w:t xml:space="preserve"> </w:t>
      </w:r>
      <w:ins w:id="51" w:author="Jeff Simpson" w:date="2023-03-11T06:33:00Z">
        <w:r w:rsidR="006C475D">
          <w:t xml:space="preserve">both </w:t>
        </w:r>
      </w:ins>
      <w:r w:rsidR="0061367A">
        <w:t xml:space="preserve">attention-shifting </w:t>
      </w:r>
      <w:r w:rsidR="0061367A">
        <w:fldChar w:fldCharType="begin"/>
      </w:r>
      <w:r w:rsidR="0061367A">
        <w:instrText xml:space="preserve"> ADDIN ZOTERO_ITEM CSL_CITATION {"citationID":"y3TSy56J","properties":{"formattedCitation":"(Fields et al., 2021; Mittal et al., 2015)","plainCitation":"(Fields et al., 2021; Mittal et al., 2015)","noteIndex":0},"citationItems":[{"id":883,"uris":["http://zotero.org/users/2628991/items/RS6F7XNU"],"itemData":{"id":883,"type":"article-journal","abstract":"Cognitive control is typically described as disrupted following exposure to early caregiving instability. While much of the work within this field has approached cognitive control broadly, evidence from adults retrospectively reporting early-life instability has shown more nuanced effects on cognitive control, even demonstrating enhancements in certain subdomains. That is, exposure to unstable caregiving may disrupt some areas of cognitive control, yet promote adaptation in others. Here, we investigated three domains of cognitive control in a sample of school-age children (N = 275, Age = 6-12 years) as a function of early caregiving instability, defined as the total number of caregiving switches. Results demonstrated that caregiving instability was associated with reduced response inhibition (Go/No-Go) and attentional control (Flanker), but enhanced cognitive flexibility (Dimensional Change Card Sort Task Switching). Conversely, there were no statistically significant associations with group (i.e., institutional care versus foster care) or maltreatment exposure and these patterns. These findings build on the specialization framework, suggesting that caregiving instability results in both decrements and enhancements in children's cognitive control, consistent with the hypothesis that cognitive control development is scaffolded by early environmental pressures.","container-title":"Developmental Science","DOI":"10/gj7gh7","ISSN":"1467-7687","issue":"6","language":"en","note":"_eprint: https://onlinelibrary.wiley.com/doi/pdf/10.1111/desc.13133","page":"e13133","source":"Wiley Online Library","title":"Adaptation in the face of adversity: Decrements and enhancements in children's cognitive control behavior following early caregiving instability","title-short":"Adaptation in the face of adversity","volume":"24","author":[{"family":"Fields","given":"Andrea"},{"family":"Bloom","given":"Paul A."},{"family":"VanTieghem","given":"Michelle"},{"family":"Harmon","given":"Chelsea"},{"family":"Choy","given":"Tricia"},{"family":"Camacho","given":"Nicolas L."},{"family":"Gibson","given":"Lisa"},{"family":"Umbach","given":"Rebecca"},{"family":"Heleniak","given":"Charlotte"},{"family":"Tottenham","given":"Nim"}],"issued":{"date-parts":[["2021"]]},"citation-key":"fields2021"}},{"id":415,"uris":["http://zotero.org/users/2628991/items/J9FTBGEY"],"itemData":{"id":415,"type":"article-journal","abstract":"Can growing up in a stressful childhood environment enhance certain cognitive functions? Drawing participants from higher-income and lower-income backgrounds, we tested how adults who grew up in harsh or unpredictable environments fared on 2 types of executive function tasks: inhibition and shifting. People who experienced unpredictable childhoods performed worse at inhibition (overriding dominant responses), but performed better at shifting (efficiently switching between different tasks). This finding is consistent with the notion that shifting, but not inhibition, is especially useful in unpredictable environments. Importantly, differences in executive function between people who experienced unpredictable versus predictable childhoods emerged only when they were tested in uncertain contexts. This catalyst suggests that some individual differences related to early life experience are manifested under conditions of uncertainty in adulthood. Viewed as a whole, these findings indicate that adverse childhood environments do not universally impair mental functioning, but can actually enhance specific types of cognitive performance in the face of uncertainty.","container-title":"Journal of Personality and Social Psychology","DOI":"10.1037/pspi0000028","ISSN":"0022-3514","issue":"4","journalAbbreviation":"J. Pers. Soc. Psychol.","language":"English","license":"All rights reserved","note":"WOS:000361885400003","page":"604-621","source":"Web of Science","title":"Cognitive adaptations to stressful environments: When childhood adversity enhances adult executive function.","title-short":"Cognitive Adaptations to Stressful Environments","volume":"109","author":[{"family":"Mittal","given":"Chiraag"},{"family":"Griskevicius","given":"Vladas"},{"family":"Simpson","given":"Jeffry A."},{"family":"Sung","given":"Sooyeon"},{"family":"Young","given":"Ethan S."}],"issued":{"date-parts":[["2015",10]]},"citation-key":"mittal2015"}}],"schema":"https://github.com/citation-style-language/schema/raw/master/csl-citation.json"} </w:instrText>
      </w:r>
      <w:r w:rsidR="0061367A">
        <w:fldChar w:fldCharType="separate"/>
      </w:r>
      <w:r w:rsidR="0061367A">
        <w:rPr>
          <w:noProof/>
        </w:rPr>
        <w:t>(Fields et al., 2021; Mittal et al., 2015)</w:t>
      </w:r>
      <w:r w:rsidR="0061367A">
        <w:fldChar w:fldCharType="end"/>
      </w:r>
      <w:r w:rsidR="00CA3D01">
        <w:t xml:space="preserve"> and</w:t>
      </w:r>
      <w:r w:rsidR="0061367A">
        <w:t xml:space="preserve"> working memory updating </w:t>
      </w:r>
      <w:r w:rsidR="0061367A">
        <w:fldChar w:fldCharType="begin"/>
      </w:r>
      <w:r w:rsidR="00CA3D01">
        <w:instrText xml:space="preserve"> ADDIN ZOTERO_ITEM CSL_CITATION {"citationID":"61wWvead","properties":{"formattedCitation":"(Young et al., 2018, 2022)","plainCitation":"(Young et al., 2018, 2022)","noteIndex":0},"citationItems":[{"id":727,"uris":["http://zotero.org/users/2628991/items/GZ6XI9ML"],"itemData":{"id":727,"type":"article-journal","abstract":"Although growing up in an adverse childhood environment tends to impair cognitive functions, evolutionary-developmental theory suggests that this might be only one part of the story. A person’s mind may instead become developmentally specialized and potentially enhanced for solving problems in the types of environments in which the person grew up. In the current research, we tested whether these specialized advantages in cognitive function might be sensitized to emerge in currently uncertain contexts. We refer to this as the sensitized-specialization hypothesis. We conducted experimental tests of this hypothesis in the domain of working memory, examining how growing up in unpredictable versus predictable environments affects different facets of working memory. Although growing up in an unpredictable environment is typically associated with impairments in working memory, we show that this type of environment is positively associated with those aspects of working memory that are useful in rapidly changing environments. Importantly, these effects emerged only when the current context was uncertain. These theoretically derived findings suggest that childhood environments shape, rather than uniformly impair, cognitive functions. (PsycINFO Database Record (c) 2018 APA, all rights reserved)","container-title":"Journal of Personality and Social Psychology","DOI":"10.1037/pspi0000124","ISSN":"1939-1315(Electronic),0022-3514(Print)","issue":"6","license":"All rights reserved","page":"891-908","source":"APA PsycNET","title":"Can an unpredictable childhood environment enhance working memory? Testing the sensitized-specialization hypothesis","title-short":"Can an unpredictable childhood environment enhance working memory?","volume":"114","author":[{"family":"Young","given":"Ethan S."},{"family":"Griskevicius","given":"Vladas"},{"family":"Simpson","given":"Jeffry A."},{"family":"Waters","given":"Theodore E. A."},{"family":"Mittal","given":"Chiraag"}],"issued":{"date-parts":[["2018"]]},"citation-key":"young2018"}},{"id":1013,"uris":["http://zotero.org/users/2628991/items/RAPD5CC8"],"itemData":{"id":1013,"type":"article-journal","abstract":"Adversity-exposed youth tend to score lower on cognitive tests. However, the hidden talents approach proposes some abilities are enhanced by adversity, especially under ecologically relevant conditions. Two versions of an attention-shifting and working memory updating task—one abstract, one ecological—were administered to 618 youth (Mage = 13.62, SDage = 0.81; 48.22% female; 64.56% White). Measures of environmental unpredictability, violence, and poverty were collected to test adversity × task version interactions. There were no interactions for attention shifting. For working memory updating, youth exposed to violence and poverty scored lower than their peers with abstract stimuli but almost just as well with ecological stimuli. These results are striking compared to contemporary developmental science, which often reports lowered performance among adversity-exposed youth.","container-title":"Child Development","DOI":"10.1111/cdev.13766","ISSN":"1467-8624","issue":"5","language":"en","note":"_eprint: https://onlinelibrary.wiley.com/doi/pdf/10.1111/cdev.13766","page":"1493-1510","source":"Wiley Online Library","title":"Hidden talents in context: Cognitive performance with abstract versus ecological stimuli among adversity-exposed youth","title-short":"Hidden talents in context","volume":"93","author":[{"family":"Young","given":"Ethan S."},{"family":"Frankenhuis","given":"Willem E."},{"family":"DelPriore","given":"Danielle J."},{"family":"Ellis","given":"Bruce J."}],"issued":{"date-parts":[["2022"]]},"citation-key":"young2022"}}],"schema":"https://github.com/citation-style-language/schema/raw/master/csl-citation.json"} </w:instrText>
      </w:r>
      <w:r w:rsidR="0061367A">
        <w:fldChar w:fldCharType="separate"/>
      </w:r>
      <w:r w:rsidR="00CA3D01">
        <w:rPr>
          <w:noProof/>
        </w:rPr>
        <w:t>(Young et al., 2018, 2022)</w:t>
      </w:r>
      <w:r w:rsidR="0061367A">
        <w:fldChar w:fldCharType="end"/>
      </w:r>
      <w:r w:rsidR="00CA3D01">
        <w:t xml:space="preserve">. </w:t>
      </w:r>
    </w:p>
    <w:p w14:paraId="25CD91D3" w14:textId="2F8EBC42" w:rsidR="00E90F95" w:rsidRDefault="0062664A" w:rsidP="00E90F95">
      <w:pPr>
        <w:spacing w:line="480" w:lineRule="auto"/>
        <w:ind w:firstLine="720"/>
      </w:pPr>
      <w:r>
        <w:lastRenderedPageBreak/>
        <w:t>A</w:t>
      </w:r>
      <w:r w:rsidR="00CA3D01">
        <w:t>daptive hypotheses</w:t>
      </w:r>
      <w:r w:rsidR="00E90F95">
        <w:t xml:space="preserve"> have </w:t>
      </w:r>
      <w:r>
        <w:t xml:space="preserve">also </w:t>
      </w:r>
      <w:r w:rsidR="00E90F95">
        <w:t>focused on test</w:t>
      </w:r>
      <w:r>
        <w:t>ing</w:t>
      </w:r>
      <w:r w:rsidR="00E90F95">
        <w:t xml:space="preserve"> content</w:t>
      </w:r>
      <w:ins w:id="52" w:author="Jeff Simpson" w:date="2023-03-11T06:34:00Z">
        <w:r w:rsidR="00361F89">
          <w:t xml:space="preserve">, </w:t>
        </w:r>
      </w:ins>
      <w:ins w:id="53" w:author="Jeff Simpson" w:date="2023-03-11T06:35:00Z">
        <w:r w:rsidR="00361F89">
          <w:t>the notion that</w:t>
        </w:r>
      </w:ins>
      <w:del w:id="54" w:author="Jeff Simpson" w:date="2023-03-11T06:34:00Z">
        <w:r w:rsidR="00E90F95" w:rsidDel="00361F89">
          <w:delText xml:space="preserve">. Here, </w:delText>
        </w:r>
      </w:del>
      <w:del w:id="55" w:author="Jeff Simpson" w:date="2023-03-11T06:35:00Z">
        <w:r w:rsidR="00E90F95" w:rsidDel="00361F89">
          <w:delText>the idea is the</w:delText>
        </w:r>
      </w:del>
      <w:r w:rsidR="00E90F95">
        <w:t xml:space="preserve"> performance</w:t>
      </w:r>
      <w:r w:rsidR="00DD15DE">
        <w:t xml:space="preserve"> </w:t>
      </w:r>
      <w:ins w:id="56" w:author="Jeff Simpson" w:date="2023-03-11T06:35:00Z">
        <w:r w:rsidR="00361F89">
          <w:t xml:space="preserve">should </w:t>
        </w:r>
      </w:ins>
      <w:r w:rsidR="00DD15DE">
        <w:t>improve</w:t>
      </w:r>
      <w:del w:id="57" w:author="Jeff Simpson" w:date="2023-03-11T06:35:00Z">
        <w:r w:rsidR="00DD15DE" w:rsidDel="00361F89">
          <w:delText>s</w:delText>
        </w:r>
      </w:del>
      <w:r w:rsidR="00DD15DE">
        <w:t xml:space="preserve"> when </w:t>
      </w:r>
      <w:ins w:id="58" w:author="Jeff Simpson" w:date="2023-03-11T06:35:00Z">
        <w:r w:rsidR="00361F89">
          <w:t xml:space="preserve">the </w:t>
        </w:r>
      </w:ins>
      <w:r w:rsidR="00DD15DE">
        <w:t>testing content matches the lived experience of people exposed to</w:t>
      </w:r>
      <w:r w:rsidR="00E90F95">
        <w:t xml:space="preserve"> adversity. For example, Frankenhuis and colleagues </w:t>
      </w:r>
      <w:r w:rsidR="00E90F95">
        <w:fldChar w:fldCharType="begin"/>
      </w:r>
      <w:r w:rsidR="00E90F95">
        <w:instrText xml:space="preserve"> ADDIN ZOTERO_ITEM CSL_CITATION {"citationID":"pGky95tc","properties":{"formattedCitation":"(2020)","plainCitation":"(2020)","noteIndex":0},"citationItems":[{"id":766,"uris":["http://zotero.org/users/2628991/items/PYJ4YNE9"],"itemData":{"id":766,"type":"article-journal","abstract":"Although growing up in stressful conditions can undermine mental abilities, people in harsh environments may develop intact, or even enhanced, social and cognitive abilities for solving problems in high-adversity contexts (i.e. 'hidden talents'). We examine whether childhood and current exposure to violence are associated with memory (number of learning rounds needed to memorize relations between items) and reasoning performance (accuracy in deducing a novel relation) on transitive inference tasks involving both violence-relevant and violence-neutral social information (social dominance vs. chronological age). We hypothesized that individuals who had more exposure to violence would perform better than individuals with less exposure on the social dominance task. We tested this hypothesis in a preregistered study in 100 Dutch college students and 99 Dutch community participants. We found that more exposure to violence was associated with lower overall memory performance, but not with reasoning performance. However, the main effects of current (but not childhood) exposure to violence on memory were qualified by significant interaction effects. More current exposure to neighborhood violence was associated with worse memory for age relations, but not with memory for dominance relations. By contrast, more current personal involvement in violence was associated with better memory for dominance relations, but not with memory for age relations. These results suggest incomplete transfer of learning and memory abilities across contents. This pattern of results, which supports a combination of deficits and 'hidden talents,' is striking in relation to the broader developmental literature, which has nearly exclusively reported deficits in people from harsh conditions. A video abstract of this article can be viewed at: .","container-title":"Developmental Science","DOI":"10/ggb8qd","ISSN":"1363-755X","issue":"4","journalAbbreviation":"Dev. Sci.","language":"English","note":"publisher-place: Hoboken\npublisher: Wiley\nWOS:000562484600002","page":"e12835","source":"Web of Science","title":"Hidden talents in harsh conditions? A preregistered study of memory and reasoning about social dominance","title-short":"Hidden talents in harsh conditions?","volume":"23","author":[{"family":"Frankenhuis","given":"Willem E."},{"family":"Vries","given":"Sarah A.","non-dropping-particle":"de"},{"family":"Bianchi","given":"JeanMarie"},{"family":"Ellis","given":"Bruce J."}],"issued":{"date-parts":[["2020",7]]},"citation-key":"frankenhuis2020b"},"label":"page","suppress-author":true}],"schema":"https://github.com/citation-style-language/schema/raw/master/csl-citation.json"} </w:instrText>
      </w:r>
      <w:r w:rsidR="00E90F95">
        <w:fldChar w:fldCharType="separate"/>
      </w:r>
      <w:r w:rsidR="00E90F95">
        <w:rPr>
          <w:noProof/>
        </w:rPr>
        <w:t>(2020)</w:t>
      </w:r>
      <w:r w:rsidR="00E90F95">
        <w:fldChar w:fldCharType="end"/>
      </w:r>
      <w:r w:rsidR="00CA3D01">
        <w:t xml:space="preserve"> </w:t>
      </w:r>
      <w:r w:rsidR="00E90F95">
        <w:t>hypothesized</w:t>
      </w:r>
      <w:r w:rsidR="00CA3D01">
        <w:t xml:space="preserve"> that exposure to violence might enhance</w:t>
      </w:r>
      <w:del w:id="59" w:author="Glenn I Roisman" w:date="2023-03-10T14:59:00Z">
        <w:r w:rsidR="00CA3D01" w:rsidDel="00CC1CF1">
          <w:delText>d</w:delText>
        </w:r>
      </w:del>
      <w:r w:rsidR="0061367A">
        <w:t xml:space="preserve"> </w:t>
      </w:r>
      <w:r w:rsidR="00E90F95">
        <w:t xml:space="preserve">reasoning about </w:t>
      </w:r>
      <w:r w:rsidR="0061367A">
        <w:t xml:space="preserve">social dominance </w:t>
      </w:r>
      <w:r w:rsidR="00E90F95">
        <w:t>hierarchies</w:t>
      </w:r>
      <w:ins w:id="60" w:author="Glenn I Roisman" w:date="2023-03-10T14:59:00Z">
        <w:r w:rsidR="00CC1CF1">
          <w:t>—</w:t>
        </w:r>
      </w:ins>
      <w:del w:id="61" w:author="Glenn I Roisman" w:date="2023-03-10T14:59:00Z">
        <w:r w:rsidR="00E90F95" w:rsidDel="00CC1CF1">
          <w:delText xml:space="preserve"> </w:delText>
        </w:r>
      </w:del>
      <w:r w:rsidR="00E90F95">
        <w:t>but not for neutral content, such as age.</w:t>
      </w:r>
      <w:r w:rsidR="00CA3D01">
        <w:t xml:space="preserve"> </w:t>
      </w:r>
      <w:r w:rsidR="00DD15DE">
        <w:t xml:space="preserve">Their </w:t>
      </w:r>
      <w:ins w:id="62" w:author="Jeff Simpson" w:date="2023-03-11T06:36:00Z">
        <w:r w:rsidR="00361F89">
          <w:t xml:space="preserve">study </w:t>
        </w:r>
      </w:ins>
      <w:del w:id="63" w:author="Jeff Simpson" w:date="2023-03-11T06:36:00Z">
        <w:r w:rsidR="00DD15DE" w:rsidDel="00361F89">
          <w:delText xml:space="preserve">design </w:delText>
        </w:r>
      </w:del>
      <w:r w:rsidR="00DD15DE">
        <w:t>revealed that youth</w:t>
      </w:r>
      <w:r w:rsidR="00DD15DE" w:rsidRPr="00DD15DE">
        <w:t xml:space="preserve"> </w:t>
      </w:r>
      <w:r w:rsidR="00DD15DE">
        <w:t>exposed to more</w:t>
      </w:r>
      <w:r w:rsidR="00DD15DE" w:rsidRPr="00DD15DE">
        <w:t xml:space="preserve"> violence were equally</w:t>
      </w:r>
      <w:ins w:id="64" w:author="Jeff Simpson" w:date="2023-03-11T06:36:00Z">
        <w:r w:rsidR="00361F89">
          <w:t xml:space="preserve"> </w:t>
        </w:r>
      </w:ins>
      <w:del w:id="65" w:author="Jeff Simpson" w:date="2023-03-11T06:36:00Z">
        <w:r w:rsidR="00DD15DE" w:rsidRPr="00DD15DE" w:rsidDel="00361F89">
          <w:delText xml:space="preserve">, </w:delText>
        </w:r>
      </w:del>
      <w:r w:rsidR="00DD15DE" w:rsidRPr="00DD15DE">
        <w:t>or more</w:t>
      </w:r>
      <w:del w:id="66" w:author="Jeff Simpson" w:date="2023-03-11T06:36:00Z">
        <w:r w:rsidR="00DD15DE" w:rsidRPr="00DD15DE" w:rsidDel="00361F89">
          <w:delText>,</w:delText>
        </w:r>
      </w:del>
      <w:r w:rsidR="00DD15DE" w:rsidRPr="00DD15DE">
        <w:t xml:space="preserve"> accurate when </w:t>
      </w:r>
      <w:ins w:id="67" w:author="Jeff Simpson" w:date="2023-03-11T06:36:00Z">
        <w:r w:rsidR="00361F89">
          <w:t xml:space="preserve">asked to </w:t>
        </w:r>
      </w:ins>
      <w:r w:rsidR="00DD15DE" w:rsidRPr="00DD15DE">
        <w:t>memoriz</w:t>
      </w:r>
      <w:ins w:id="68" w:author="Jeff Simpson" w:date="2023-03-11T06:36:00Z">
        <w:r w:rsidR="00361F89">
          <w:t>e</w:t>
        </w:r>
      </w:ins>
      <w:del w:id="69" w:author="Jeff Simpson" w:date="2023-03-11T06:36:00Z">
        <w:r w:rsidR="00DD15DE" w:rsidRPr="00DD15DE" w:rsidDel="00361F89">
          <w:delText>ing</w:delText>
        </w:r>
      </w:del>
      <w:r w:rsidR="00DD15DE" w:rsidRPr="00DD15DE">
        <w:t xml:space="preserve"> social</w:t>
      </w:r>
      <w:r w:rsidR="00DD15DE">
        <w:t xml:space="preserve"> </w:t>
      </w:r>
      <w:r w:rsidR="00DD15DE" w:rsidRPr="00DD15DE">
        <w:t xml:space="preserve">dominance relationships than </w:t>
      </w:r>
      <w:r w:rsidR="00DD15DE">
        <w:t>youth exposed to less violence</w:t>
      </w:r>
      <w:r w:rsidR="00DD15DE" w:rsidRPr="00DD15DE">
        <w:t>.</w:t>
      </w:r>
      <w:r w:rsidR="00DD15DE">
        <w:t xml:space="preserve"> </w:t>
      </w:r>
      <w:r w:rsidR="00E90F95">
        <w:t xml:space="preserve">Using a similar experimental </w:t>
      </w:r>
      <w:ins w:id="70" w:author="Jeff Simpson" w:date="2023-03-11T06:36:00Z">
        <w:r w:rsidR="00361F89">
          <w:t>paradigm</w:t>
        </w:r>
      </w:ins>
      <w:del w:id="71" w:author="Jeff Simpson" w:date="2023-03-11T06:36:00Z">
        <w:r w:rsidR="00E90F95" w:rsidDel="00361F89">
          <w:delText>design</w:delText>
        </w:r>
      </w:del>
      <w:r w:rsidR="00E90F95">
        <w:t xml:space="preserve">, Young and colleagues </w:t>
      </w:r>
      <w:r w:rsidR="00E90F95">
        <w:fldChar w:fldCharType="begin"/>
      </w:r>
      <w:r w:rsidR="00E90F95">
        <w:instrText xml:space="preserve"> ADDIN ZOTERO_ITEM CSL_CITATION {"citationID":"R1ORK4FV","properties":{"formattedCitation":"(2022)","plainCitation":"(2022)","noteIndex":0},"citationItems":[{"id":1013,"uris":["http://zotero.org/users/2628991/items/RAPD5CC8"],"itemData":{"id":1013,"type":"article-journal","abstract":"Adversity-exposed youth tend to score lower on cognitive tests. However, the hidden talents approach proposes some abilities are enhanced by adversity, especially under ecologically relevant conditions. Two versions of an attention-shifting and working memory updating task—one abstract, one ecological—were administered to 618 youth (Mage = 13.62, SDage = 0.81; 48.22% female; 64.56% White). Measures of environmental unpredictability, violence, and poverty were collected to test adversity × task version interactions. There were no interactions for attention shifting. For working memory updating, youth exposed to violence and poverty scored lower than their peers with abstract stimuli but almost just as well with ecological stimuli. These results are striking compared to contemporary developmental science, which often reports lowered performance among adversity-exposed youth.","container-title":"Child Development","DOI":"10.1111/cdev.13766","ISSN":"1467-8624","issue":"5","language":"en","note":"_eprint: https://onlinelibrary.wiley.com/doi/pdf/10.1111/cdev.13766","page":"1493-1510","source":"Wiley Online Library","title":"Hidden talents in context: Cognitive performance with abstract versus ecological stimuli among adversity-exposed youth","title-short":"Hidden talents in context","volume":"93","author":[{"family":"Young","given":"Ethan S."},{"family":"Frankenhuis","given":"Willem E."},{"family":"DelPriore","given":"Danielle J."},{"family":"Ellis","given":"Bruce J."}],"issued":{"date-parts":[["2022"]]},"citation-key":"young2022"},"label":"page","suppress-author":true}],"schema":"https://github.com/citation-style-language/schema/raw/master/csl-citation.json"} </w:instrText>
      </w:r>
      <w:r w:rsidR="00E90F95">
        <w:fldChar w:fldCharType="separate"/>
      </w:r>
      <w:r w:rsidR="00E90F95">
        <w:rPr>
          <w:noProof/>
        </w:rPr>
        <w:t>(2022)</w:t>
      </w:r>
      <w:r w:rsidR="00E90F95">
        <w:fldChar w:fldCharType="end"/>
      </w:r>
      <w:r w:rsidR="00E90F95">
        <w:t xml:space="preserve"> examined how real world compared to abstract </w:t>
      </w:r>
      <w:r w:rsidR="00EF59AE">
        <w:t>testing stimuli</w:t>
      </w:r>
      <w:r w:rsidR="00E90F95">
        <w:t xml:space="preserve"> affects performance on </w:t>
      </w:r>
      <w:del w:id="72" w:author="Jeff Simpson" w:date="2023-03-11T06:37:00Z">
        <w:r w:rsidR="00E90F95" w:rsidDel="00361F89">
          <w:delText xml:space="preserve">an </w:delText>
        </w:r>
      </w:del>
      <w:r w:rsidR="00E90F95">
        <w:t>attention shifting and working memory test</w:t>
      </w:r>
      <w:ins w:id="73" w:author="Jeff Simpson" w:date="2023-03-11T06:37:00Z">
        <w:r w:rsidR="00361F89">
          <w:t>s</w:t>
        </w:r>
      </w:ins>
      <w:r w:rsidR="00E90F95">
        <w:t>.</w:t>
      </w:r>
      <w:r w:rsidR="00DD15DE">
        <w:t xml:space="preserve"> They found that adversity-exposed youth score</w:t>
      </w:r>
      <w:del w:id="74" w:author="Jeff Simpson" w:date="2023-03-11T06:37:00Z">
        <w:r w:rsidR="00DD15DE" w:rsidDel="00361F89">
          <w:delText>d</w:delText>
        </w:r>
      </w:del>
      <w:r w:rsidR="00DD15DE">
        <w:t xml:space="preserve"> higher on working memory updating tasks with real world compared to abstract content.</w:t>
      </w:r>
    </w:p>
    <w:p w14:paraId="118FFF02" w14:textId="0A9B20BA" w:rsidR="00A02EA7" w:rsidRDefault="004D3752" w:rsidP="00613950">
      <w:pPr>
        <w:spacing w:line="480" w:lineRule="auto"/>
        <w:ind w:firstLine="720"/>
      </w:pPr>
      <w:r>
        <w:t>Th</w:t>
      </w:r>
      <w:ins w:id="75" w:author="Jeff Simpson" w:date="2023-03-11T06:37:00Z">
        <w:r w:rsidR="00361F89">
          <w:t>is</w:t>
        </w:r>
      </w:ins>
      <w:del w:id="76" w:author="Jeff Simpson" w:date="2023-03-11T06:37:00Z">
        <w:r w:rsidR="0062664A" w:rsidDel="00361F89">
          <w:delText>e</w:delText>
        </w:r>
      </w:del>
      <w:r w:rsidR="0062664A">
        <w:t xml:space="preserve"> confirmatory</w:t>
      </w:r>
      <w:r>
        <w:t xml:space="preserve"> approach</w:t>
      </w:r>
      <w:r w:rsidR="0062664A">
        <w:t xml:space="preserve"> and focus on adaptive links between environments and abilities</w:t>
      </w:r>
      <w:r>
        <w:t xml:space="preserve"> has many appealing features</w:t>
      </w:r>
      <w:ins w:id="77" w:author="Jeff Simpson" w:date="2023-03-11T06:38:00Z">
        <w:r w:rsidR="00361F89">
          <w:t xml:space="preserve"> beyond </w:t>
        </w:r>
      </w:ins>
      <w:del w:id="78" w:author="Jeff Simpson" w:date="2023-03-11T06:38:00Z">
        <w:r w:rsidR="000F482F" w:rsidDel="00361F89">
          <w:delText xml:space="preserve">, such as </w:delText>
        </w:r>
      </w:del>
      <w:r w:rsidR="000F482F">
        <w:t>hypothesis generation</w:t>
      </w:r>
      <w:r w:rsidR="005D2CE8">
        <w:t xml:space="preserve">. </w:t>
      </w:r>
      <w:ins w:id="79" w:author="Jeff Simpson" w:date="2023-03-11T06:38:00Z">
        <w:r w:rsidR="00361F89">
          <w:t>For example, i</w:t>
        </w:r>
      </w:ins>
      <w:del w:id="80" w:author="Jeff Simpson" w:date="2023-03-11T06:38:00Z">
        <w:r w:rsidR="0062664A" w:rsidDel="00361F89">
          <w:delText>I</w:delText>
        </w:r>
      </w:del>
      <w:r w:rsidR="005D2CE8">
        <w:t xml:space="preserve">t forces researchers </w:t>
      </w:r>
      <w:ins w:id="81" w:author="Glenn I Roisman" w:date="2023-03-10T15:00:00Z">
        <w:r w:rsidR="00CC1CF1">
          <w:t xml:space="preserve">to </w:t>
        </w:r>
      </w:ins>
      <w:r w:rsidR="005D2CE8">
        <w:t>be specific</w:t>
      </w:r>
      <w:r w:rsidR="000F482F">
        <w:t xml:space="preserve"> and logically tie together challenges pose</w:t>
      </w:r>
      <w:ins w:id="82" w:author="Glenn I Roisman" w:date="2023-03-10T15:00:00Z">
        <w:r w:rsidR="00CC1CF1">
          <w:t>d</w:t>
        </w:r>
      </w:ins>
      <w:r w:rsidR="000F482F">
        <w:t xml:space="preserve"> by an environment</w:t>
      </w:r>
      <w:del w:id="83" w:author="Glenn I Roisman" w:date="2023-03-10T15:00:00Z">
        <w:r w:rsidR="000F482F" w:rsidDel="00CC1CF1">
          <w:delText>s</w:delText>
        </w:r>
      </w:del>
      <w:r w:rsidR="000F482F">
        <w:t xml:space="preserve"> and abilities that </w:t>
      </w:r>
      <w:ins w:id="84" w:author="Jeff Simpson" w:date="2023-03-11T06:38:00Z">
        <w:r w:rsidR="00361F89">
          <w:t xml:space="preserve">should </w:t>
        </w:r>
      </w:ins>
      <w:r w:rsidR="000F482F">
        <w:t xml:space="preserve">help people meet them. This </w:t>
      </w:r>
      <w:ins w:id="85" w:author="Jeff Simpson" w:date="2023-03-11T06:39:00Z">
        <w:r w:rsidR="00361F89">
          <w:t xml:space="preserve">not only </w:t>
        </w:r>
      </w:ins>
      <w:ins w:id="86" w:author="Jeff Simpson" w:date="2023-03-11T06:40:00Z">
        <w:r w:rsidR="00361F89">
          <w:t xml:space="preserve">facilitates </w:t>
        </w:r>
      </w:ins>
      <w:del w:id="87" w:author="Jeff Simpson" w:date="2023-03-11T06:40:00Z">
        <w:r w:rsidR="000F482F" w:rsidDel="00361F89">
          <w:delText xml:space="preserve">helps direct </w:delText>
        </w:r>
      </w:del>
      <w:r w:rsidR="000F482F">
        <w:t>new research</w:t>
      </w:r>
      <w:ins w:id="88" w:author="Jeff Simpson" w:date="2023-03-11T06:39:00Z">
        <w:r w:rsidR="00361F89">
          <w:t xml:space="preserve">, but </w:t>
        </w:r>
      </w:ins>
      <w:ins w:id="89" w:author="Jeff Simpson" w:date="2023-03-11T06:40:00Z">
        <w:r w:rsidR="00361F89">
          <w:t xml:space="preserve">also focuses researchers on </w:t>
        </w:r>
      </w:ins>
      <w:del w:id="90" w:author="Jeff Simpson" w:date="2023-03-11T06:39:00Z">
        <w:r w:rsidR="000F482F" w:rsidDel="00361F89">
          <w:delText xml:space="preserve"> and </w:delText>
        </w:r>
      </w:del>
      <w:del w:id="91" w:author="Jeff Simpson" w:date="2023-03-11T06:40:00Z">
        <w:r w:rsidR="000F482F" w:rsidDel="00361F89">
          <w:delText xml:space="preserve">reduces the </w:delText>
        </w:r>
        <w:r w:rsidR="00E82154" w:rsidDel="00361F89">
          <w:delText>variable space</w:delText>
        </w:r>
        <w:r w:rsidR="000F482F" w:rsidDel="00361F89">
          <w:delText xml:space="preserve"> to </w:delText>
        </w:r>
      </w:del>
      <w:r w:rsidR="00E82154">
        <w:t>more focused sets</w:t>
      </w:r>
      <w:ins w:id="92" w:author="Jeff Simpson" w:date="2023-03-11T06:41:00Z">
        <w:r w:rsidR="00361F89">
          <w:t xml:space="preserve"> of variables</w:t>
        </w:r>
      </w:ins>
      <w:r w:rsidR="00E82154">
        <w:t xml:space="preserve">, such as cognitive tests that </w:t>
      </w:r>
      <w:r w:rsidR="000F482F">
        <w:t xml:space="preserve">might </w:t>
      </w:r>
      <w:r w:rsidR="00E82154">
        <w:t xml:space="preserve">measure an important ability </w:t>
      </w:r>
      <w:ins w:id="93" w:author="Jeff Simpson" w:date="2023-03-11T06:41:00Z">
        <w:r w:rsidR="00361F89">
          <w:t xml:space="preserve">that ought to be </w:t>
        </w:r>
      </w:ins>
      <w:r w:rsidR="00E82154">
        <w:t>helpful in</w:t>
      </w:r>
      <w:r w:rsidR="000F482F">
        <w:t xml:space="preserve"> adverse environments. </w:t>
      </w:r>
      <w:ins w:id="94" w:author="Jeff Simpson" w:date="2023-03-11T06:41:00Z">
        <w:r w:rsidR="00361F89">
          <w:t xml:space="preserve">However, an </w:t>
        </w:r>
      </w:ins>
      <w:del w:id="95" w:author="Jeff Simpson" w:date="2023-03-11T06:41:00Z">
        <w:r w:rsidR="000F482F" w:rsidDel="00361F89">
          <w:delText xml:space="preserve">Yet </w:delText>
        </w:r>
      </w:del>
      <w:r w:rsidR="000F482F">
        <w:t>exclusive focus on confirmatory hypotheses</w:t>
      </w:r>
      <w:r>
        <w:t xml:space="preserve"> </w:t>
      </w:r>
      <w:r w:rsidR="00613950">
        <w:t>comes with</w:t>
      </w:r>
      <w:r w:rsidR="00A02EA7">
        <w:t xml:space="preserve"> pitfalls</w:t>
      </w:r>
      <w:r w:rsidR="00E239BB">
        <w:t xml:space="preserve">. </w:t>
      </w:r>
      <w:r w:rsidR="0050429F">
        <w:t>If employed too</w:t>
      </w:r>
      <w:r w:rsidR="003347A4">
        <w:t xml:space="preserve"> often</w:t>
      </w:r>
      <w:r w:rsidR="00E82154">
        <w:t>, it can create tunnel vision. E</w:t>
      </w:r>
      <w:r w:rsidR="003347A4">
        <w:t xml:space="preserve">merging research programs </w:t>
      </w:r>
      <w:ins w:id="96" w:author="Glenn I Roisman" w:date="2023-03-10T15:00:00Z">
        <w:r w:rsidR="00CC1CF1">
          <w:t xml:space="preserve">that </w:t>
        </w:r>
      </w:ins>
      <w:r w:rsidR="00E82154">
        <w:t>rely</w:t>
      </w:r>
      <w:del w:id="97" w:author="Glenn I Roisman" w:date="2023-03-10T15:01:00Z">
        <w:r w:rsidR="00E82154" w:rsidDel="00CC1CF1">
          <w:delText>ing</w:delText>
        </w:r>
      </w:del>
      <w:r w:rsidR="00E82154">
        <w:t xml:space="preserve"> on confirmatory designs exclusively—without </w:t>
      </w:r>
      <w:ins w:id="98" w:author="Jeff Simpson" w:date="2023-03-11T06:42:00Z">
        <w:r w:rsidR="00361F89">
          <w:t xml:space="preserve">incorporating </w:t>
        </w:r>
      </w:ins>
      <w:r w:rsidR="00E82154">
        <w:t>compl</w:t>
      </w:r>
      <w:ins w:id="99" w:author="Glenn I Roisman" w:date="2023-03-10T15:01:00Z">
        <w:r w:rsidR="00CC1CF1">
          <w:t>e</w:t>
        </w:r>
      </w:ins>
      <w:del w:id="100" w:author="Glenn I Roisman" w:date="2023-03-10T15:01:00Z">
        <w:r w:rsidR="00E82154" w:rsidDel="00CC1CF1">
          <w:delText>i</w:delText>
        </w:r>
      </w:del>
      <w:r w:rsidR="00E82154">
        <w:t>mentary approaches—</w:t>
      </w:r>
      <w:r w:rsidR="003347A4">
        <w:t>can miss</w:t>
      </w:r>
      <w:r w:rsidR="0050429F">
        <w:t xml:space="preserve"> new insights</w:t>
      </w:r>
      <w:r w:rsidR="003347A4">
        <w:t xml:space="preserve"> </w:t>
      </w:r>
      <w:ins w:id="101" w:author="Jeff Simpson" w:date="2023-03-11T06:42:00Z">
        <w:r w:rsidR="00361F89">
          <w:t>that could advance a field</w:t>
        </w:r>
      </w:ins>
      <w:del w:id="102" w:author="Jeff Simpson" w:date="2023-03-11T06:42:00Z">
        <w:r w:rsidR="003347A4" w:rsidDel="00361F89">
          <w:delText xml:space="preserve">and progress might </w:delText>
        </w:r>
        <w:r w:rsidR="00A02EA7" w:rsidDel="00361F89">
          <w:delText>stagnate</w:delText>
        </w:r>
      </w:del>
      <w:r w:rsidR="006640B6">
        <w:t>.</w:t>
      </w:r>
    </w:p>
    <w:p w14:paraId="10A056B1" w14:textId="609EDD18" w:rsidR="006B3379" w:rsidRDefault="00E66B53" w:rsidP="006B3379">
      <w:pPr>
        <w:spacing w:line="480" w:lineRule="auto"/>
        <w:ind w:firstLine="720"/>
      </w:pPr>
      <w:r>
        <w:t>Our aim</w:t>
      </w:r>
      <w:ins w:id="103" w:author="Jeff Simpson" w:date="2023-03-11T06:42:00Z">
        <w:r w:rsidR="00361F89">
          <w:t>, therefore,</w:t>
        </w:r>
      </w:ins>
      <w:r>
        <w:t xml:space="preserve"> is to</w:t>
      </w:r>
      <w:r w:rsidR="00A02EA7" w:rsidRPr="0005435E">
        <w:t xml:space="preserve"> </w:t>
      </w:r>
      <w:r w:rsidR="006640B6">
        <w:t>compl</w:t>
      </w:r>
      <w:ins w:id="104" w:author="Glenn I Roisman" w:date="2023-03-10T15:01:00Z">
        <w:r w:rsidR="00CC1CF1">
          <w:t>e</w:t>
        </w:r>
      </w:ins>
      <w:del w:id="105" w:author="Glenn I Roisman" w:date="2023-03-10T15:01:00Z">
        <w:r w:rsidR="006640B6" w:rsidDel="00CC1CF1">
          <w:delText>i</w:delText>
        </w:r>
      </w:del>
      <w:r w:rsidR="006640B6">
        <w:t>ment adaptation-based</w:t>
      </w:r>
      <w:r w:rsidR="00DD75F2">
        <w:t>,</w:t>
      </w:r>
      <w:r w:rsidR="006640B6">
        <w:t xml:space="preserve"> confirmatory research with principled exploration</w:t>
      </w:r>
      <w:r w:rsidR="00FC6D4A">
        <w:t xml:space="preserve"> </w:t>
      </w:r>
      <w:r w:rsidR="00FC6D4A">
        <w:fldChar w:fldCharType="begin"/>
      </w:r>
      <w:r w:rsidR="00FC6D4A">
        <w:instrText xml:space="preserve"> ADDIN ZOTERO_ITEM CSL_CITATION {"citationID":"JVUWcBgk","properties":{"formattedCitation":"(Flournoy et al., 2020; Rozin, 2001)","plainCitation":"(Flournoy et al., 2020; Rozin, 2001)","noteIndex":0},"citationItems":[{"id":1053,"uris":["http://zotero.org/users/2628991/items/D6QRYF35"],"itemData":{"id":1053,"type":"article-journal","abstract":"The past decade has seen growing concern about research practices in cognitive neuroscience, and psychology more broadly, that shake our confidence in many inferences in these fields. We consider how these issues affect developmental cognitive neuroscience, with the goal of progressing our field to support strong and defensible inferences from our neurobiological data. This manuscript focuses on the importance of distinguishing between confirmatory versus exploratory data analysis approaches in developmental cognitive neuroscience. Regarding confirmatory research, we discuss problems with analytic flexibility, appropriately instantiating hypotheses, and controlling the error rate given how we threshold data and correct for multiple comparisons. To counterbalance these concerns with confirmatory analyses, we present two complementary strategies. First, we discuss the advantages of working within an exploratory analysis framework, including estimating and reporting effect sizes, using parcellations, and conducting specification curve analyses. Second, we summarize defensible approaches for null hypothesis significance testing in confirmatory analyses, focusing on transparent and reproducible practices in our field. Specific recommendations are given, and templates, scripts, or other resources are hyperlinked, whenever possible.","container-title":"Developmental Cognitive Neuroscience","DOI":"10/gnbxdn","ISSN":"1878-9293","journalAbbreviation":"Developmental Cognitive Neuroscience","language":"en","page":"100807","source":"ScienceDirect","title":"Improving practices and inferences in developmental cognitive neuroscience","volume":"45","author":[{"family":"Flournoy","given":"John C."},{"family":"Vijayakumar","given":"Nandita"},{"family":"Cheng","given":"Theresa W."},{"family":"Cosme","given":"Danielle"},{"family":"Flannery","given":"Jessica E."},{"family":"Pfeifer","given":"Jennifer H."}],"issued":{"date-parts":[["2020",10,1]]},"citation-key":"flournoy2020"}},{"id":1055,"uris":["http://zotero.org/users/2628991/items/NLJ8PDDD"],"itemData":{"id":1055,"type":"article-journal","abstract":"This article presents a methodological critique of the predominant research paradigms in modern social psychology, particularly social cognition, taking the approach of Solomon Asch as a more appropriate model. The critique has 2 parts. First, the dominant model of science in the field is appropriate only for a well-developed science, in which basic, real-world phenomena have been identified, important invariances in these phenomena have been documented, and appropriate model systems that capture the essence of these phenomena have been developed. These requirements are not met for most of the phenomena under study in social psychology. Second, the model of science in use is a caricature of the actual scientific process in well-developed sciences such as biology. Such research is often not model or even hypothesis driven, but rather relies on ?informed curiosity? to motivate research. Descriptive studies are considered important and make up a substantial part of the literature, and there is less exclusive reliance on experiment. The two parts of the critique are documented by analysis of articles in appropriate psychology and biology journals. The author acknowledges that important and high quality work is currently being done in social psychology, but believes that the field has maladaptively narrowed the range of the phenomena and methodological approaches that it deems acceptable or optimal.","container-title":"Personality and Social Psychology Review","DOI":"10/bhqn85","ISSN":"1088-8683","issue":"1","journalAbbreviation":"Pers Soc Psychol Rev","language":"en","note":"publisher: SAGE Publications Inc","page":"2-14","source":"SAGE Journals","title":"Social Psychology and Science: Some Lessons From Solomon Asch","title-short":"Social Psychology and Science","volume":"5","author":[{"family":"Rozin","given":"Paul"}],"issued":{"date-parts":[["2001",2,1]]},"citation-key":"rozin2001"}}],"schema":"https://github.com/citation-style-language/schema/raw/master/csl-citation.json"} </w:instrText>
      </w:r>
      <w:r w:rsidR="00FC6D4A">
        <w:fldChar w:fldCharType="separate"/>
      </w:r>
      <w:r w:rsidR="00FC6D4A">
        <w:rPr>
          <w:noProof/>
        </w:rPr>
        <w:t>(Flournoy et al., 2020; Rozin, 2001)</w:t>
      </w:r>
      <w:r w:rsidR="00FC6D4A">
        <w:fldChar w:fldCharType="end"/>
      </w:r>
      <w:r w:rsidR="006640B6">
        <w:t xml:space="preserve">. </w:t>
      </w:r>
      <w:ins w:id="106" w:author="Jeff Simpson" w:date="2023-03-11T06:43:00Z">
        <w:r w:rsidR="00361F89">
          <w:t xml:space="preserve">To </w:t>
        </w:r>
      </w:ins>
      <w:del w:id="107" w:author="Jeff Simpson" w:date="2023-03-11T06:43:00Z">
        <w:r w:rsidR="006640B6" w:rsidDel="00361F89">
          <w:delText xml:space="preserve">We </w:delText>
        </w:r>
      </w:del>
      <w:r w:rsidR="00A02EA7">
        <w:t xml:space="preserve">return to </w:t>
      </w:r>
      <w:ins w:id="108" w:author="Jeff Simpson" w:date="2023-03-11T06:44:00Z">
        <w:r w:rsidR="00361F89">
          <w:t xml:space="preserve">the </w:t>
        </w:r>
      </w:ins>
      <w:del w:id="109" w:author="Jeff Simpson" w:date="2023-03-11T06:44:00Z">
        <w:r w:rsidR="00A02EA7" w:rsidDel="00361F89">
          <w:delText xml:space="preserve">our </w:delText>
        </w:r>
      </w:del>
      <w:r w:rsidR="00A02EA7">
        <w:t>map</w:t>
      </w:r>
      <w:r w:rsidR="006640B6">
        <w:t xml:space="preserve"> of </w:t>
      </w:r>
      <w:r w:rsidR="006640B6">
        <w:lastRenderedPageBreak/>
        <w:t>cognitive skills</w:t>
      </w:r>
      <w:r w:rsidR="00C82227">
        <w:t xml:space="preserve"> </w:t>
      </w:r>
      <w:ins w:id="110" w:author="Jeff Simpson" w:date="2023-03-11T06:44:00Z">
        <w:r w:rsidR="00361F89">
          <w:t xml:space="preserve">that might be </w:t>
        </w:r>
      </w:ins>
      <w:r w:rsidR="00C82227">
        <w:t>shaped by adversity</w:t>
      </w:r>
      <w:ins w:id="111" w:author="Jeff Simpson" w:date="2023-03-11T06:43:00Z">
        <w:r w:rsidR="00361F89">
          <w:t xml:space="preserve">, </w:t>
        </w:r>
      </w:ins>
      <w:del w:id="112" w:author="Jeff Simpson" w:date="2023-03-11T06:43:00Z">
        <w:r w:rsidR="00C82227" w:rsidDel="00361F89">
          <w:delText>. We</w:delText>
        </w:r>
        <w:r w:rsidR="00A02EA7" w:rsidDel="00361F89">
          <w:delText xml:space="preserve"> </w:delText>
        </w:r>
        <w:r w:rsidR="00A02EA7" w:rsidRPr="0005435E" w:rsidDel="00361F89">
          <w:delText>zoom out</w:delText>
        </w:r>
        <w:r w:rsidR="00A02EA7" w:rsidDel="00361F89">
          <w:delText>, take stock</w:delText>
        </w:r>
        <w:r w:rsidR="00C82227" w:rsidDel="00361F89">
          <w:delText>, and survey the</w:delText>
        </w:r>
        <w:r w:rsidR="00A02EA7" w:rsidDel="00361F89">
          <w:delText xml:space="preserve"> </w:delText>
        </w:r>
        <w:r w:rsidR="00613950" w:rsidDel="00361F89">
          <w:delText>landscape</w:delText>
        </w:r>
        <w:r w:rsidR="00C82227" w:rsidDel="00361F89">
          <w:delText>.</w:delText>
        </w:r>
        <w:r w:rsidR="00A02EA7" w:rsidDel="00361F89">
          <w:delText xml:space="preserve"> </w:delText>
        </w:r>
      </w:del>
      <w:ins w:id="113" w:author="Jeff Simpson" w:date="2023-03-11T06:44:00Z">
        <w:r w:rsidR="00361F89">
          <w:t>w</w:t>
        </w:r>
      </w:ins>
      <w:del w:id="114" w:author="Jeff Simpson" w:date="2023-03-11T06:44:00Z">
        <w:r w:rsidR="00A02EA7" w:rsidDel="00361F89">
          <w:delText>W</w:delText>
        </w:r>
      </w:del>
      <w:r w:rsidR="00A02EA7">
        <w:t>hat territory needs exploration</w:t>
      </w:r>
      <w:r w:rsidR="00613950">
        <w:t xml:space="preserve"> and which areas </w:t>
      </w:r>
      <w:ins w:id="115" w:author="Jeff Simpson" w:date="2023-03-11T06:44:00Z">
        <w:r w:rsidR="00510F94">
          <w:t>may</w:t>
        </w:r>
        <w:r w:rsidR="00361F89">
          <w:t xml:space="preserve"> </w:t>
        </w:r>
      </w:ins>
      <w:r w:rsidR="00613950">
        <w:t>need</w:t>
      </w:r>
      <w:r w:rsidR="00C82227">
        <w:t xml:space="preserve"> </w:t>
      </w:r>
      <w:r w:rsidR="00A02EA7">
        <w:t xml:space="preserve">re-mapping? </w:t>
      </w:r>
      <w:r w:rsidR="006640B6">
        <w:t xml:space="preserve">Rather than </w:t>
      </w:r>
      <w:ins w:id="116" w:author="Jeff Simpson" w:date="2023-03-11T06:45:00Z">
        <w:r w:rsidR="005E3419">
          <w:t xml:space="preserve">relying on </w:t>
        </w:r>
      </w:ins>
      <w:del w:id="117" w:author="Jeff Simpson" w:date="2023-03-11T06:45:00Z">
        <w:r w:rsidR="000F482F" w:rsidDel="005E3419">
          <w:delText xml:space="preserve">using </w:delText>
        </w:r>
      </w:del>
      <w:r w:rsidR="000F482F">
        <w:t xml:space="preserve">confirmatory hypotheses </w:t>
      </w:r>
      <w:r w:rsidR="00613950">
        <w:t xml:space="preserve">to guide our </w:t>
      </w:r>
      <w:ins w:id="118" w:author="Jeff Simpson" w:date="2023-03-11T06:45:00Z">
        <w:r w:rsidR="005E3419">
          <w:t>approach</w:t>
        </w:r>
      </w:ins>
      <w:del w:id="119" w:author="Jeff Simpson" w:date="2023-03-11T06:45:00Z">
        <w:r w:rsidR="00613950" w:rsidDel="005E3419">
          <w:delText>design</w:delText>
        </w:r>
      </w:del>
      <w:r w:rsidR="006640B6">
        <w:t xml:space="preserve">, </w:t>
      </w:r>
      <w:ins w:id="120" w:author="Jeff Simpson" w:date="2023-03-11T06:47:00Z">
        <w:r w:rsidR="005E3419">
          <w:t xml:space="preserve">let’s </w:t>
        </w:r>
      </w:ins>
      <w:del w:id="121" w:author="Jeff Simpson" w:date="2023-03-11T06:47:00Z">
        <w:r w:rsidR="003347A4" w:rsidDel="005E3419">
          <w:delText>we</w:delText>
        </w:r>
        <w:r w:rsidR="00613950" w:rsidDel="005E3419">
          <w:delText xml:space="preserve"> step back and</w:delText>
        </w:r>
      </w:del>
      <w:ins w:id="122" w:author="Jeff Simpson" w:date="2023-03-11T06:47:00Z">
        <w:r w:rsidR="005E3419">
          <w:t xml:space="preserve">consider </w:t>
        </w:r>
      </w:ins>
      <w:del w:id="123" w:author="Jeff Simpson" w:date="2023-03-11T06:47:00Z">
        <w:r w:rsidR="003347A4" w:rsidDel="005E3419">
          <w:delText xml:space="preserve"> </w:delText>
        </w:r>
        <w:r w:rsidR="00A02EA7" w:rsidDel="005E3419">
          <w:delText xml:space="preserve">examine </w:delText>
        </w:r>
      </w:del>
      <w:r w:rsidR="00A02EA7">
        <w:t xml:space="preserve">the essential features of an adaptation-based framework. </w:t>
      </w:r>
      <w:r w:rsidR="00C82227" w:rsidRPr="0005435E">
        <w:t>First,</w:t>
      </w:r>
      <w:r w:rsidRPr="00E66B53">
        <w:t xml:space="preserve"> </w:t>
      </w:r>
      <w:r w:rsidR="00CD2424">
        <w:t>a</w:t>
      </w:r>
      <w:r w:rsidR="000F482F">
        <w:t>n</w:t>
      </w:r>
      <w:r w:rsidR="00CD2424">
        <w:t xml:space="preserve"> </w:t>
      </w:r>
      <w:r w:rsidR="000F482F">
        <w:t xml:space="preserve">ability </w:t>
      </w:r>
      <w:r w:rsidR="00CD2424">
        <w:t xml:space="preserve">might be enhanced when it helps </w:t>
      </w:r>
      <w:ins w:id="124" w:author="Jeff Simpson" w:date="2023-03-11T06:47:00Z">
        <w:r w:rsidR="005E3419">
          <w:t xml:space="preserve">to </w:t>
        </w:r>
      </w:ins>
      <w:r w:rsidR="00CD2424">
        <w:t xml:space="preserve">meet </w:t>
      </w:r>
      <w:ins w:id="125" w:author="Jeff Simpson" w:date="2023-03-11T06:47:00Z">
        <w:r w:rsidR="005E3419">
          <w:t xml:space="preserve">an </w:t>
        </w:r>
      </w:ins>
      <w:r>
        <w:t>environment</w:t>
      </w:r>
      <w:r w:rsidR="00CD2424">
        <w:t>al challenge</w:t>
      </w:r>
      <w:ins w:id="126" w:author="Jeff Simpson" w:date="2023-03-11T06:48:00Z">
        <w:r w:rsidR="005E3419">
          <w:t>,</w:t>
        </w:r>
      </w:ins>
      <w:r w:rsidR="00CD2424">
        <w:t xml:space="preserve"> but </w:t>
      </w:r>
      <w:ins w:id="127" w:author="Jeff Simpson" w:date="2023-03-11T06:48:00Z">
        <w:r w:rsidR="005E3419">
          <w:t xml:space="preserve">it should be reduced </w:t>
        </w:r>
      </w:ins>
      <w:del w:id="128" w:author="Jeff Simpson" w:date="2023-03-11T06:48:00Z">
        <w:r w:rsidR="00CD2424" w:rsidDel="005E3419">
          <w:delText xml:space="preserve">lowered </w:delText>
        </w:r>
      </w:del>
      <w:r w:rsidR="00CD2424">
        <w:t>when it does not</w:t>
      </w:r>
      <w:ins w:id="129" w:author="Jeff Simpson" w:date="2023-03-11T06:48:00Z">
        <w:r w:rsidR="005E3419">
          <w:t xml:space="preserve">. This </w:t>
        </w:r>
      </w:ins>
      <w:del w:id="130" w:author="Jeff Simpson" w:date="2023-03-11T06:48:00Z">
        <w:r w:rsidR="00E82154" w:rsidDel="005E3419">
          <w:delText xml:space="preserve">, </w:delText>
        </w:r>
      </w:del>
      <w:r w:rsidR="00E82154">
        <w:t>suggest</w:t>
      </w:r>
      <w:ins w:id="131" w:author="Jeff Simpson" w:date="2023-03-11T06:49:00Z">
        <w:r w:rsidR="005E3419">
          <w:t>s</w:t>
        </w:r>
      </w:ins>
      <w:del w:id="132" w:author="Jeff Simpson" w:date="2023-03-11T06:48:00Z">
        <w:r w:rsidR="00E82154" w:rsidDel="005E3419">
          <w:delText>ing</w:delText>
        </w:r>
      </w:del>
      <w:r w:rsidR="00E82154">
        <w:t xml:space="preserve"> that adaptation and impairment </w:t>
      </w:r>
      <w:ins w:id="133" w:author="Jeff Simpson" w:date="2023-03-11T06:49:00Z">
        <w:r w:rsidR="005E3419">
          <w:t xml:space="preserve">can exist </w:t>
        </w:r>
      </w:ins>
      <w:del w:id="134" w:author="Jeff Simpson" w:date="2023-03-11T06:49:00Z">
        <w:r w:rsidR="00E82154" w:rsidDel="005E3419">
          <w:delText xml:space="preserve">happen </w:delText>
        </w:r>
      </w:del>
      <w:r w:rsidR="00E82154">
        <w:t xml:space="preserve">at the same time </w:t>
      </w:r>
      <w:del w:id="135" w:author="Jeff Simpson" w:date="2023-03-11T06:49:00Z">
        <w:r w:rsidR="00E82154" w:rsidDel="005E3419">
          <w:delText xml:space="preserve">and </w:delText>
        </w:r>
      </w:del>
      <w:r w:rsidR="00E82154">
        <w:t>within the same person.</w:t>
      </w:r>
      <w:r>
        <w:t xml:space="preserve"> </w:t>
      </w:r>
      <w:r w:rsidR="00C82227" w:rsidRPr="0005435E">
        <w:t>Although commonly assumed, this assertion is rarely tested</w:t>
      </w:r>
      <w:r w:rsidR="00CD2424">
        <w:t xml:space="preserve">. </w:t>
      </w:r>
      <w:r w:rsidR="00E82154">
        <w:t xml:space="preserve">Furthermore, </w:t>
      </w:r>
      <w:ins w:id="136" w:author="Jeff Simpson" w:date="2023-03-11T06:49:00Z">
        <w:r w:rsidR="008F292C">
          <w:t xml:space="preserve">as suggested by recent </w:t>
        </w:r>
      </w:ins>
      <w:r w:rsidR="00E82154">
        <w:t>e</w:t>
      </w:r>
      <w:r w:rsidR="00CD2424" w:rsidRPr="0005435E">
        <w:t xml:space="preserve">mpirical work </w:t>
      </w:r>
      <w:ins w:id="137" w:author="Jeff Simpson" w:date="2023-03-11T06:49:00Z">
        <w:r w:rsidR="008F292C">
          <w:t xml:space="preserve">(REFS), </w:t>
        </w:r>
      </w:ins>
      <w:del w:id="138" w:author="Jeff Simpson" w:date="2023-03-11T06:49:00Z">
        <w:r w:rsidR="00CD2424" w:rsidRPr="0005435E" w:rsidDel="008F292C">
          <w:delText xml:space="preserve">suggests </w:delText>
        </w:r>
      </w:del>
      <w:r w:rsidR="00CD2424" w:rsidRPr="0005435E">
        <w:t xml:space="preserve">enhanced </w:t>
      </w:r>
      <w:r w:rsidR="000F482F">
        <w:t>abilities</w:t>
      </w:r>
      <w:r w:rsidR="000F482F" w:rsidRPr="0005435E">
        <w:t xml:space="preserve"> </w:t>
      </w:r>
      <w:ins w:id="139" w:author="Jeff Simpson" w:date="2023-03-11T06:50:00Z">
        <w:r w:rsidR="008F292C">
          <w:t xml:space="preserve">should be witnessed </w:t>
        </w:r>
      </w:ins>
      <w:del w:id="140" w:author="Jeff Simpson" w:date="2023-03-11T06:50:00Z">
        <w:r w:rsidR="00CD2424" w:rsidRPr="0005435E" w:rsidDel="008F292C">
          <w:delText xml:space="preserve">manifest </w:delText>
        </w:r>
      </w:del>
      <w:r w:rsidR="00CD2424" w:rsidRPr="0005435E">
        <w:t>within</w:t>
      </w:r>
      <w:ins w:id="141" w:author="Jeff Simpson" w:date="2023-03-11T06:50:00Z">
        <w:r w:rsidR="008F292C">
          <w:t xml:space="preserve"> rather than </w:t>
        </w:r>
      </w:ins>
      <w:del w:id="142" w:author="Jeff Simpson" w:date="2023-03-11T06:50:00Z">
        <w:r w:rsidR="00CD2424" w:rsidRPr="0005435E" w:rsidDel="008F292C">
          <w:delText xml:space="preserve">- not </w:delText>
        </w:r>
      </w:del>
      <w:r w:rsidR="00CD2424" w:rsidRPr="0005435E">
        <w:t>between</w:t>
      </w:r>
      <w:del w:id="143" w:author="Jeff Simpson" w:date="2023-03-11T06:50:00Z">
        <w:r w:rsidR="00CD2424" w:rsidRPr="0005435E" w:rsidDel="008F292C">
          <w:delText>-</w:delText>
        </w:r>
      </w:del>
      <w:r w:rsidR="00CD2424" w:rsidRPr="0005435E">
        <w:t xml:space="preserve"> individuals</w:t>
      </w:r>
      <w:r w:rsidR="00CD2424">
        <w:t xml:space="preserve">. Although </w:t>
      </w:r>
      <w:ins w:id="144" w:author="Jeff Simpson" w:date="2023-03-11T06:50:00Z">
        <w:r w:rsidR="008F292C">
          <w:t xml:space="preserve">some </w:t>
        </w:r>
      </w:ins>
      <w:r w:rsidR="00CD2424">
        <w:t>studies have</w:t>
      </w:r>
      <w:r w:rsidR="00CD2424" w:rsidRPr="0005435E">
        <w:t xml:space="preserve"> compare</w:t>
      </w:r>
      <w:r w:rsidR="00CD2424">
        <w:t xml:space="preserve">d the same </w:t>
      </w:r>
      <w:r w:rsidR="000F482F">
        <w:t xml:space="preserve">ability </w:t>
      </w:r>
      <w:r w:rsidR="00CD2424">
        <w:t xml:space="preserve">in different </w:t>
      </w:r>
      <w:r w:rsidR="00CD2424" w:rsidRPr="0005435E">
        <w:t>contexts</w:t>
      </w:r>
      <w:ins w:id="145" w:author="Jeff Simpson" w:date="2023-03-11T06:50:00Z">
        <w:r w:rsidR="008F292C">
          <w:t xml:space="preserve"> (REFS)</w:t>
        </w:r>
      </w:ins>
      <w:r w:rsidR="00CD2424">
        <w:t>, research comparing different skills have tested</w:t>
      </w:r>
      <w:ins w:id="146" w:author="Jeff Simpson" w:date="2023-03-11T06:51:00Z">
        <w:r w:rsidR="008F292C">
          <w:t xml:space="preserve"> no more than </w:t>
        </w:r>
      </w:ins>
      <w:del w:id="147" w:author="Jeff Simpson" w:date="2023-03-11T06:51:00Z">
        <w:r w:rsidR="00CD2424" w:rsidDel="008F292C">
          <w:delText xml:space="preserve">, at most, </w:delText>
        </w:r>
      </w:del>
      <w:r w:rsidR="00CD2424">
        <w:t xml:space="preserve">two or three </w:t>
      </w:r>
      <w:r w:rsidR="000F482F">
        <w:t>abilities</w:t>
      </w:r>
      <w:r w:rsidR="00CD2424" w:rsidRPr="0005435E">
        <w:t>.</w:t>
      </w:r>
      <w:r w:rsidR="00CD2424">
        <w:t xml:space="preserve"> </w:t>
      </w:r>
      <w:ins w:id="148" w:author="Jeff Simpson" w:date="2023-03-11T06:51:00Z">
        <w:r w:rsidR="008F292C">
          <w:t>Thus, w</w:t>
        </w:r>
      </w:ins>
      <w:del w:id="149" w:author="Jeff Simpson" w:date="2023-03-11T06:51:00Z">
        <w:r w:rsidR="00CD2424" w:rsidDel="008F292C">
          <w:delText>W</w:delText>
        </w:r>
      </w:del>
      <w:r w:rsidR="00CD2424">
        <w:t xml:space="preserve">e need within-person designs </w:t>
      </w:r>
      <w:ins w:id="150" w:author="Jeff Simpson" w:date="2023-03-11T06:51:00Z">
        <w:r w:rsidR="008F292C">
          <w:t xml:space="preserve">that </w:t>
        </w:r>
      </w:ins>
      <w:r w:rsidR="00CD2424">
        <w:t>examin</w:t>
      </w:r>
      <w:ins w:id="151" w:author="Jeff Simpson" w:date="2023-03-11T06:51:00Z">
        <w:r w:rsidR="008F292C">
          <w:t xml:space="preserve">e </w:t>
        </w:r>
      </w:ins>
      <w:del w:id="152" w:author="Jeff Simpson" w:date="2023-03-11T06:51:00Z">
        <w:r w:rsidR="00CD2424" w:rsidDel="008F292C">
          <w:delText xml:space="preserve">ing </w:delText>
        </w:r>
      </w:del>
      <w:ins w:id="153" w:author="Jeff Simpson" w:date="2023-03-11T06:51:00Z">
        <w:r w:rsidR="008F292C">
          <w:t xml:space="preserve">cognitive </w:t>
        </w:r>
      </w:ins>
      <w:r w:rsidR="00CD2424">
        <w:t xml:space="preserve">performance </w:t>
      </w:r>
      <w:r>
        <w:t xml:space="preserve">across </w:t>
      </w:r>
      <w:r w:rsidR="00FC6D4A">
        <w:t xml:space="preserve">many </w:t>
      </w:r>
      <w:del w:id="154" w:author="Jeff Simpson" w:date="2023-03-11T06:51:00Z">
        <w:r w:rsidR="00FC6D4A" w:rsidDel="008F292C">
          <w:delText xml:space="preserve">more </w:delText>
        </w:r>
      </w:del>
      <w:r w:rsidR="00E82154">
        <w:t>abilities</w:t>
      </w:r>
      <w:r w:rsidR="00C82227" w:rsidRPr="0005435E">
        <w:t>.</w:t>
      </w:r>
      <w:r w:rsidR="00A02EA7">
        <w:t xml:space="preserve"> </w:t>
      </w:r>
    </w:p>
    <w:p w14:paraId="1C78B7D6" w14:textId="49759BE4" w:rsidR="0062771B" w:rsidRDefault="00CD2424" w:rsidP="006B3379">
      <w:pPr>
        <w:spacing w:line="480" w:lineRule="auto"/>
        <w:ind w:firstLine="720"/>
      </w:pPr>
      <w:r>
        <w:t>Finally</w:t>
      </w:r>
      <w:r w:rsidR="00E66B53">
        <w:t xml:space="preserve">, </w:t>
      </w:r>
      <w:r>
        <w:t xml:space="preserve">research </w:t>
      </w:r>
      <w:ins w:id="155" w:author="Jeff Simpson" w:date="2023-03-11T06:52:00Z">
        <w:r w:rsidR="0083577C">
          <w:t xml:space="preserve">typically </w:t>
        </w:r>
      </w:ins>
      <w:del w:id="156" w:author="Jeff Simpson" w:date="2023-03-11T06:52:00Z">
        <w:r w:rsidDel="0083577C">
          <w:delText>often</w:delText>
        </w:r>
        <w:r w:rsidR="00E66B53" w:rsidDel="0083577C">
          <w:delText xml:space="preserve"> </w:delText>
        </w:r>
      </w:del>
      <w:r w:rsidR="00E66B53">
        <w:t>focus</w:t>
      </w:r>
      <w:r>
        <w:t>es</w:t>
      </w:r>
      <w:r w:rsidR="00E66B53">
        <w:t xml:space="preserve"> on comparing </w:t>
      </w:r>
      <w:ins w:id="157" w:author="Jeff Simpson" w:date="2023-03-11T06:51:00Z">
        <w:r w:rsidR="0083577C">
          <w:t xml:space="preserve">reduced </w:t>
        </w:r>
      </w:ins>
      <w:ins w:id="158" w:author="Jeff Simpson" w:date="2023-03-11T06:52:00Z">
        <w:r w:rsidR="0083577C">
          <w:t xml:space="preserve">versus </w:t>
        </w:r>
      </w:ins>
      <w:del w:id="159" w:author="Jeff Simpson" w:date="2023-03-11T06:51:00Z">
        <w:r w:rsidR="00E66B53" w:rsidDel="0083577C">
          <w:delText xml:space="preserve">lowered </w:delText>
        </w:r>
      </w:del>
      <w:del w:id="160" w:author="Jeff Simpson" w:date="2023-03-11T06:52:00Z">
        <w:r w:rsidR="00E66B53" w:rsidDel="0083577C">
          <w:delText xml:space="preserve">and </w:delText>
        </w:r>
      </w:del>
      <w:r w:rsidR="00E66B53">
        <w:t xml:space="preserve">enhanced </w:t>
      </w:r>
      <w:r>
        <w:t xml:space="preserve">test </w:t>
      </w:r>
      <w:r w:rsidR="00E66B53">
        <w:t xml:space="preserve">performance, but some </w:t>
      </w:r>
      <w:r w:rsidR="000F482F">
        <w:t xml:space="preserve">abilities </w:t>
      </w:r>
      <w:r w:rsidR="00E66B53">
        <w:t>might remain ‘intact’</w:t>
      </w:r>
      <w:del w:id="161" w:author="Jeff Simpson" w:date="2023-03-11T06:52:00Z">
        <w:r w:rsidR="00E66B53" w:rsidDel="0083577C">
          <w:delText>,</w:delText>
        </w:r>
      </w:del>
      <w:r w:rsidR="00E66B53">
        <w:t xml:space="preserve"> </w:t>
      </w:r>
      <w:ins w:id="162" w:author="Jeff Simpson" w:date="2023-03-11T06:53:00Z">
        <w:r w:rsidR="0058414A">
          <w:t>(</w:t>
        </w:r>
      </w:ins>
      <w:del w:id="163" w:author="Jeff Simpson" w:date="2023-03-11T06:53:00Z">
        <w:r w:rsidR="00E66B53" w:rsidDel="0058414A">
          <w:delText xml:space="preserve">or </w:delText>
        </w:r>
      </w:del>
      <w:r w:rsidR="00E66B53">
        <w:t>unaffected</w:t>
      </w:r>
      <w:ins w:id="164" w:author="Jeff Simpson" w:date="2023-03-11T06:53:00Z">
        <w:r w:rsidR="0058414A">
          <w:t>)</w:t>
        </w:r>
      </w:ins>
      <w:r w:rsidR="00E66B53">
        <w:t xml:space="preserve"> by </w:t>
      </w:r>
      <w:ins w:id="165" w:author="Jeff Simpson" w:date="2023-03-11T06:52:00Z">
        <w:r w:rsidR="0083577C">
          <w:t xml:space="preserve">exposure to </w:t>
        </w:r>
      </w:ins>
      <w:r w:rsidR="00E66B53">
        <w:t>adversity</w:t>
      </w:r>
      <w:del w:id="166" w:author="Jeff Simpson" w:date="2023-03-11T06:52:00Z">
        <w:r w:rsidR="00E66B53" w:rsidDel="0083577C">
          <w:delText xml:space="preserve"> exposure</w:delText>
        </w:r>
      </w:del>
      <w:r w:rsidR="00E66B53">
        <w:t xml:space="preserve"> </w:t>
      </w:r>
      <w:r w:rsidR="00E66B53">
        <w:fldChar w:fldCharType="begin"/>
      </w:r>
      <w:r w:rsidR="00E66B53">
        <w:instrText xml:space="preserve"> ADDIN ZOTERO_ITEM CSL_CITATION {"citationID":"a5ANvZdj","properties":{"formattedCitation":"(Frankenhuis, Young, et al., 2020)","plainCitation":"(Frankenhuis, Young, et al., 2020)","noteIndex":0},"citationItems":[{"id":796,"uris":["http://zotero.org/users/2628991/items/IA4JYVAT"],"itemData":{"id":796,"type":"article-journal","abstract":"It is well established that people living in adverse conditions tend to score lower on a variety of social and cognitive tests. However, recent research shows that people may also develop 'hidden talents', that is, mental abilities that are enhanced through adversity. The hidden talents program sets out to document these abilities, their development, and their manifestations in different contexts. Although this approach has led to new insights and findings, it also comes with theoretical and methodological challenges. Here, we discuss six of these challenges. We conclude that the hidden talents approach is promising, but there is much scope for refining ideas and testing assumptions. We discuss our goal to advance this research program with integrity despite the current incentives in science.","container-title":"Trends in Cognitive Sciences","DOI":"10.1016/j.tics.2020.03.007","ISSN":"1364-6613","issue":"7","journalAbbreviation":"TRENDS COGN. SCI.","language":"English","license":"All rights reserved","note":"publisher-place: London\npublisher: Elsevier Science London\nWOS:000540382800009","page":"569-581","source":"Web of Science","title":"The hidden talents approach: Theoretical and methodological challenges","title-short":"The Hidden Talents Approach","volume":"24","author":[{"family":"Frankenhuis","given":"Willem E."},{"family":"Young","given":"Ethan S."},{"family":"Ellis","given":"Bruce J."}],"issued":{"date-parts":[["2020",7]]},"citation-key":"frankenhuis2020"}}],"schema":"https://github.com/citation-style-language/schema/raw/master/csl-citation.json"} </w:instrText>
      </w:r>
      <w:r w:rsidR="00E66B53">
        <w:fldChar w:fldCharType="separate"/>
      </w:r>
      <w:r w:rsidR="00E66B53">
        <w:rPr>
          <w:noProof/>
        </w:rPr>
        <w:t>(Frankenhuis, Young, et al., 2020)</w:t>
      </w:r>
      <w:r w:rsidR="00E66B53">
        <w:fldChar w:fldCharType="end"/>
      </w:r>
      <w:r w:rsidR="00E66B53">
        <w:t>.</w:t>
      </w:r>
      <w:r>
        <w:t xml:space="preserve"> We know little about the intact skills of</w:t>
      </w:r>
      <w:r w:rsidR="00FC6D4A">
        <w:t xml:space="preserve"> people exposed to adversity. </w:t>
      </w:r>
      <w:r>
        <w:t>We also know little about the drivers of lowered performance</w:t>
      </w:r>
      <w:r w:rsidR="00E82154">
        <w:t xml:space="preserve"> on broad and generic measures of ability</w:t>
      </w:r>
      <w:r>
        <w:t xml:space="preserve">. Traditional approaches </w:t>
      </w:r>
      <w:ins w:id="167" w:author="Jeff Simpson" w:date="2023-03-11T06:53:00Z">
        <w:r w:rsidR="0058414A">
          <w:t xml:space="preserve">have </w:t>
        </w:r>
      </w:ins>
      <w:r>
        <w:t>collapse</w:t>
      </w:r>
      <w:ins w:id="168" w:author="Jeff Simpson" w:date="2023-03-11T06:53:00Z">
        <w:r w:rsidR="0058414A">
          <w:t>d</w:t>
        </w:r>
      </w:ins>
      <w:r>
        <w:t xml:space="preserve"> many abilities into composites and find </w:t>
      </w:r>
      <w:ins w:id="169" w:author="Jeff Simpson" w:date="2023-03-11T06:54:00Z">
        <w:r w:rsidR="002D2CD0">
          <w:t xml:space="preserve">that </w:t>
        </w:r>
      </w:ins>
      <w:r>
        <w:t>adversity</w:t>
      </w:r>
      <w:r w:rsidR="0062664A">
        <w:t xml:space="preserve"> exposure</w:t>
      </w:r>
      <w:r>
        <w:t xml:space="preserve"> lowers performance</w:t>
      </w:r>
      <w:ins w:id="170" w:author="Jeff Simpson" w:date="2023-03-11T06:54:00Z">
        <w:r w:rsidR="0058414A">
          <w:t xml:space="preserve"> (REFS)</w:t>
        </w:r>
        <w:r w:rsidR="002D2CD0">
          <w:t xml:space="preserve">, despite the fact that </w:t>
        </w:r>
      </w:ins>
      <w:del w:id="171" w:author="Jeff Simpson" w:date="2023-03-11T06:54:00Z">
        <w:r w:rsidDel="0058414A">
          <w:delText xml:space="preserve">. But </w:delText>
        </w:r>
      </w:del>
      <w:r>
        <w:t xml:space="preserve">a smaller set of skills </w:t>
      </w:r>
      <w:r w:rsidR="00FC6D4A">
        <w:t xml:space="preserve">could </w:t>
      </w:r>
      <w:ins w:id="172" w:author="Jeff Simpson" w:date="2023-03-11T06:54:00Z">
        <w:r w:rsidR="0058414A">
          <w:t xml:space="preserve">be </w:t>
        </w:r>
      </w:ins>
      <w:r>
        <w:t>driv</w:t>
      </w:r>
      <w:ins w:id="173" w:author="Jeff Simpson" w:date="2023-03-11T06:54:00Z">
        <w:r w:rsidR="0058414A">
          <w:t xml:space="preserve">ing </w:t>
        </w:r>
      </w:ins>
      <w:ins w:id="174" w:author="Jeff Simpson" w:date="2023-03-11T06:55:00Z">
        <w:r w:rsidR="002D2CD0">
          <w:t xml:space="preserve">certain </w:t>
        </w:r>
      </w:ins>
      <w:del w:id="175" w:author="Jeff Simpson" w:date="2023-03-11T06:54:00Z">
        <w:r w:rsidDel="0058414A">
          <w:delText xml:space="preserve">e this </w:delText>
        </w:r>
      </w:del>
      <w:r>
        <w:t>effect</w:t>
      </w:r>
      <w:ins w:id="176" w:author="Jeff Simpson" w:date="2023-03-11T06:55:00Z">
        <w:r w:rsidR="002D2CD0">
          <w:t>s</w:t>
        </w:r>
      </w:ins>
      <w:r>
        <w:t xml:space="preserve">. </w:t>
      </w:r>
      <w:del w:id="177" w:author="Jeff Simpson" w:date="2023-03-11T06:55:00Z">
        <w:r w:rsidDel="002D2CD0">
          <w:delText xml:space="preserve">Both intact skills and drivers of lowered performance add </w:delText>
        </w:r>
        <w:r w:rsidR="00FC6D4A" w:rsidDel="002D2CD0">
          <w:delText>much-needed</w:delText>
        </w:r>
        <w:r w:rsidDel="002D2CD0">
          <w:delText xml:space="preserve"> nuance to our map. </w:delText>
        </w:r>
      </w:del>
    </w:p>
    <w:p w14:paraId="639E0B92" w14:textId="63BE751A" w:rsidR="00A02EA7" w:rsidRPr="0005435E" w:rsidRDefault="002D2CD0" w:rsidP="0062771B">
      <w:pPr>
        <w:spacing w:line="480" w:lineRule="auto"/>
        <w:ind w:firstLine="720"/>
      </w:pPr>
      <w:ins w:id="178" w:author="Jeff Simpson" w:date="2023-03-11T06:55:00Z">
        <w:r>
          <w:t>In sum, w</w:t>
        </w:r>
      </w:ins>
      <w:del w:id="179" w:author="Jeff Simpson" w:date="2023-03-11T06:55:00Z">
        <w:r w:rsidR="0062771B" w:rsidDel="002D2CD0">
          <w:delText>W</w:delText>
        </w:r>
      </w:del>
      <w:r w:rsidR="0062771B">
        <w:t xml:space="preserve">e </w:t>
      </w:r>
      <w:ins w:id="180" w:author="Jeff Simpson" w:date="2023-03-11T06:55:00Z">
        <w:r>
          <w:t xml:space="preserve">believe </w:t>
        </w:r>
      </w:ins>
      <w:del w:id="181" w:author="Jeff Simpson" w:date="2023-03-11T06:55:00Z">
        <w:r w:rsidR="0062771B" w:rsidDel="002D2CD0">
          <w:delText xml:space="preserve">argue </w:delText>
        </w:r>
      </w:del>
      <w:r w:rsidR="0062771B">
        <w:t xml:space="preserve">that </w:t>
      </w:r>
      <w:r w:rsidR="00CD2424">
        <w:t>adaptation-based frameworks</w:t>
      </w:r>
      <w:r w:rsidR="00E66B53">
        <w:t xml:space="preserve"> </w:t>
      </w:r>
      <w:ins w:id="182" w:author="Jeff Simpson" w:date="2023-03-11T06:56:00Z">
        <w:r>
          <w:t xml:space="preserve">can </w:t>
        </w:r>
      </w:ins>
      <w:r w:rsidR="0062771B">
        <w:t xml:space="preserve">provide useful guideposts, but </w:t>
      </w:r>
      <w:ins w:id="183" w:author="Jeff Simpson" w:date="2023-03-11T06:56:00Z">
        <w:r>
          <w:t xml:space="preserve">one </w:t>
        </w:r>
      </w:ins>
      <w:del w:id="184" w:author="Jeff Simpson" w:date="2023-03-11T06:56:00Z">
        <w:r w:rsidR="0062771B" w:rsidDel="002D2CD0">
          <w:delText xml:space="preserve">we </w:delText>
        </w:r>
      </w:del>
      <w:r w:rsidR="0062771B">
        <w:t>should use shovels, not scalpels</w:t>
      </w:r>
      <w:ins w:id="185" w:author="Jeff Simpson" w:date="2023-03-11T06:56:00Z">
        <w:r>
          <w:t>,</w:t>
        </w:r>
      </w:ins>
      <w:r w:rsidR="0062771B">
        <w:t xml:space="preserve"> </w:t>
      </w:r>
      <w:ins w:id="186" w:author="Jeff Simpson" w:date="2023-03-11T06:56:00Z">
        <w:r>
          <w:t xml:space="preserve">when </w:t>
        </w:r>
      </w:ins>
      <w:del w:id="187" w:author="Jeff Simpson" w:date="2023-03-11T06:56:00Z">
        <w:r w:rsidR="0062771B" w:rsidDel="002D2CD0">
          <w:delText xml:space="preserve">to </w:delText>
        </w:r>
      </w:del>
      <w:r w:rsidR="0062771B">
        <w:t>break</w:t>
      </w:r>
      <w:ins w:id="188" w:author="Jeff Simpson" w:date="2023-03-11T06:56:00Z">
        <w:r>
          <w:t>ing</w:t>
        </w:r>
      </w:ins>
      <w:r w:rsidR="0062771B">
        <w:t xml:space="preserve"> new ground. </w:t>
      </w:r>
      <w:r w:rsidR="00CD2424">
        <w:t>In this paper</w:t>
      </w:r>
      <w:r w:rsidR="0062771B">
        <w:t xml:space="preserve">, </w:t>
      </w:r>
      <w:ins w:id="189" w:author="Jeff Simpson" w:date="2023-03-11T06:56:00Z">
        <w:r w:rsidR="00146115">
          <w:t xml:space="preserve">therefore, </w:t>
        </w:r>
      </w:ins>
      <w:r w:rsidR="00A02EA7">
        <w:t>we</w:t>
      </w:r>
      <w:r w:rsidR="0062771B">
        <w:t xml:space="preserve"> focus on</w:t>
      </w:r>
      <w:r w:rsidR="00A02EA7">
        <w:t xml:space="preserve"> develop</w:t>
      </w:r>
      <w:r w:rsidR="0062771B">
        <w:t>ing basic</w:t>
      </w:r>
      <w:r w:rsidR="00A02EA7">
        <w:t xml:space="preserve"> criteria </w:t>
      </w:r>
      <w:r w:rsidR="00FC6D4A">
        <w:t xml:space="preserve">for identifying enhanced, intact, and </w:t>
      </w:r>
      <w:r w:rsidR="00FC6D4A">
        <w:lastRenderedPageBreak/>
        <w:t>performance drivers</w:t>
      </w:r>
      <w:ins w:id="190" w:author="Jeff Simpson" w:date="2023-03-11T06:57:00Z">
        <w:r w:rsidR="00146115">
          <w:t xml:space="preserve"> of different cognitive abilities</w:t>
        </w:r>
      </w:ins>
      <w:r w:rsidR="00FC6D4A">
        <w:t xml:space="preserve">. </w:t>
      </w:r>
      <w:r w:rsidR="006640B6">
        <w:t>W</w:t>
      </w:r>
      <w:r w:rsidR="00A02EA7">
        <w:t xml:space="preserve">e apply these criteria to </w:t>
      </w:r>
      <w:ins w:id="191" w:author="Jeff Simpson" w:date="2023-03-11T06:57:00Z">
        <w:r w:rsidR="009C1D5E">
          <w:t xml:space="preserve">investigate </w:t>
        </w:r>
      </w:ins>
      <w:del w:id="192" w:author="Jeff Simpson" w:date="2023-03-11T06:57:00Z">
        <w:r w:rsidR="00A02EA7" w:rsidRPr="0005435E" w:rsidDel="009C1D5E">
          <w:delText xml:space="preserve">examine </w:delText>
        </w:r>
      </w:del>
      <w:r w:rsidR="00A02EA7" w:rsidRPr="0005435E">
        <w:t xml:space="preserve">how exposure to harshness and </w:t>
      </w:r>
      <w:commentRangeStart w:id="193"/>
      <w:r w:rsidR="00A02EA7" w:rsidRPr="0005435E">
        <w:t>unpredictability</w:t>
      </w:r>
      <w:commentRangeEnd w:id="193"/>
      <w:r w:rsidR="009C1D5E">
        <w:rPr>
          <w:rStyle w:val="CommentReference"/>
        </w:rPr>
        <w:commentReference w:id="193"/>
      </w:r>
      <w:ins w:id="194" w:author="Jeff Simpson" w:date="2023-03-11T06:58:00Z">
        <w:r w:rsidR="0097001F">
          <w:t xml:space="preserve"> in particular</w:t>
        </w:r>
      </w:ins>
      <w:r w:rsidR="00A02EA7" w:rsidRPr="0005435E">
        <w:t xml:space="preserve"> </w:t>
      </w:r>
      <w:r w:rsidR="00FC6D4A">
        <w:t>shape cognitive profiles</w:t>
      </w:r>
      <w:r w:rsidR="00A02EA7" w:rsidRPr="0005435E">
        <w:t xml:space="preserve"> </w:t>
      </w:r>
      <w:r w:rsidR="00A02EA7">
        <w:t xml:space="preserve">across </w:t>
      </w:r>
      <w:r w:rsidR="00A02EA7" w:rsidRPr="0005435E">
        <w:t xml:space="preserve">ten </w:t>
      </w:r>
      <w:ins w:id="195" w:author="Jeff Simpson" w:date="2023-03-11T06:58:00Z">
        <w:r w:rsidR="0097001F">
          <w:t xml:space="preserve">cognitive </w:t>
        </w:r>
      </w:ins>
      <w:r w:rsidR="00A02EA7" w:rsidRPr="0005435E">
        <w:t>skills</w:t>
      </w:r>
      <w:r w:rsidR="006B3379">
        <w:t xml:space="preserve">. </w:t>
      </w:r>
      <w:r w:rsidR="00A02EA7" w:rsidRPr="0005435E">
        <w:t xml:space="preserve">We </w:t>
      </w:r>
      <w:ins w:id="196" w:author="Jeff Simpson" w:date="2023-03-11T07:01:00Z">
        <w:r w:rsidR="00832229">
          <w:t xml:space="preserve">then </w:t>
        </w:r>
      </w:ins>
      <w:ins w:id="197" w:author="Jeff Simpson" w:date="2023-03-11T06:58:00Z">
        <w:r w:rsidR="0097001F">
          <w:t xml:space="preserve">explore </w:t>
        </w:r>
      </w:ins>
      <w:del w:id="198" w:author="Jeff Simpson" w:date="2023-03-11T06:58:00Z">
        <w:r w:rsidR="006B3379" w:rsidDel="0097001F">
          <w:delText xml:space="preserve">look at </w:delText>
        </w:r>
      </w:del>
      <w:r w:rsidR="006B3379">
        <w:t>these skills</w:t>
      </w:r>
      <w:r w:rsidR="00A02EA7" w:rsidRPr="0005435E">
        <w:t xml:space="preserve"> within-person to examine </w:t>
      </w:r>
      <w:r w:rsidR="00A02EA7" w:rsidRPr="0005435E">
        <w:rPr>
          <w:i/>
          <w:iCs/>
        </w:rPr>
        <w:t>relative</w:t>
      </w:r>
      <w:r w:rsidR="00A02EA7" w:rsidRPr="0005435E">
        <w:t xml:space="preserve"> decreases and increases in </w:t>
      </w:r>
      <w:r w:rsidR="006B3379">
        <w:t>test</w:t>
      </w:r>
      <w:r w:rsidR="006B3379" w:rsidRPr="0005435E">
        <w:t xml:space="preserve"> </w:t>
      </w:r>
      <w:r w:rsidR="00A02EA7" w:rsidRPr="0005435E">
        <w:t xml:space="preserve">performance </w:t>
      </w:r>
      <w:r w:rsidR="006B3379">
        <w:t xml:space="preserve">compared to a </w:t>
      </w:r>
      <w:r w:rsidR="00A02EA7" w:rsidRPr="0005435E">
        <w:t xml:space="preserve">person’s </w:t>
      </w:r>
      <w:r w:rsidR="006B3379">
        <w:t>overall test</w:t>
      </w:r>
      <w:r w:rsidR="006B3379" w:rsidRPr="0005435E">
        <w:t xml:space="preserve"> </w:t>
      </w:r>
      <w:commentRangeStart w:id="199"/>
      <w:r w:rsidR="00A02EA7" w:rsidRPr="0005435E">
        <w:t>performance</w:t>
      </w:r>
      <w:commentRangeEnd w:id="199"/>
      <w:r w:rsidR="0097001F">
        <w:rPr>
          <w:rStyle w:val="CommentReference"/>
        </w:rPr>
        <w:commentReference w:id="199"/>
      </w:r>
      <w:r w:rsidR="00A02EA7" w:rsidRPr="0005435E">
        <w:t xml:space="preserve">. Our </w:t>
      </w:r>
      <w:ins w:id="200" w:author="Jeff Simpson" w:date="2023-03-11T07:01:00Z">
        <w:r w:rsidR="00832229">
          <w:t xml:space="preserve">overarching </w:t>
        </w:r>
      </w:ins>
      <w:r w:rsidR="00A02EA7" w:rsidRPr="0005435E">
        <w:t xml:space="preserve">goal </w:t>
      </w:r>
      <w:r w:rsidR="00A02EA7">
        <w:t>is to excavate new</w:t>
      </w:r>
      <w:r w:rsidR="00FC6D4A">
        <w:t xml:space="preserve"> ground</w:t>
      </w:r>
      <w:r w:rsidR="006B3379">
        <w:t xml:space="preserve">, </w:t>
      </w:r>
      <w:r w:rsidR="00A02EA7">
        <w:t>re-map old territory</w:t>
      </w:r>
      <w:r w:rsidR="006B3379">
        <w:t xml:space="preserve">, and </w:t>
      </w:r>
      <w:ins w:id="201" w:author="Jeff Simpson" w:date="2023-03-11T07:01:00Z">
        <w:r w:rsidR="00832229">
          <w:t xml:space="preserve">fuel </w:t>
        </w:r>
      </w:ins>
      <w:del w:id="202" w:author="Jeff Simpson" w:date="2023-03-11T07:01:00Z">
        <w:r w:rsidR="0062771B" w:rsidDel="00832229">
          <w:delText xml:space="preserve">feed </w:delText>
        </w:r>
      </w:del>
      <w:r w:rsidR="0062771B">
        <w:t>theory development</w:t>
      </w:r>
      <w:r w:rsidR="00A02EA7">
        <w:t xml:space="preserve">. In doing so, we position ourselves to </w:t>
      </w:r>
      <w:r w:rsidR="00A02EA7" w:rsidRPr="0005435E">
        <w:t xml:space="preserve">identify </w:t>
      </w:r>
      <w:ins w:id="203" w:author="Jeff Simpson" w:date="2023-03-11T07:02:00Z">
        <w:r w:rsidR="00832229">
          <w:t xml:space="preserve">the key </w:t>
        </w:r>
      </w:ins>
      <w:del w:id="204" w:author="Jeff Simpson" w:date="2023-03-11T07:02:00Z">
        <w:r w:rsidR="00A02EA7" w:rsidRPr="0005435E" w:rsidDel="00832229">
          <w:delText xml:space="preserve">possible </w:delText>
        </w:r>
      </w:del>
      <w:r w:rsidR="00A02EA7" w:rsidRPr="0005435E">
        <w:t xml:space="preserve">drivers of lowered overall </w:t>
      </w:r>
      <w:ins w:id="205" w:author="Jeff Simpson" w:date="2023-03-11T07:02:00Z">
        <w:r w:rsidR="00832229">
          <w:t xml:space="preserve">cognitive </w:t>
        </w:r>
      </w:ins>
      <w:r w:rsidR="00A02EA7" w:rsidRPr="0005435E">
        <w:t xml:space="preserve">performance, map out sets of ‘intact’ </w:t>
      </w:r>
      <w:ins w:id="206" w:author="Jeff Simpson" w:date="2023-03-11T07:02:00Z">
        <w:r w:rsidR="00832229">
          <w:t xml:space="preserve">cognitive </w:t>
        </w:r>
      </w:ins>
      <w:r w:rsidR="00A02EA7" w:rsidRPr="0005435E">
        <w:t>skills</w:t>
      </w:r>
      <w:r w:rsidR="00A02EA7">
        <w:t xml:space="preserve">, and discover </w:t>
      </w:r>
      <w:ins w:id="207" w:author="Jeff Simpson" w:date="2023-03-11T07:02:00Z">
        <w:r w:rsidR="00832229">
          <w:t xml:space="preserve">cognitive </w:t>
        </w:r>
      </w:ins>
      <w:del w:id="208" w:author="Jeff Simpson" w:date="2023-03-11T07:02:00Z">
        <w:r w:rsidR="00A02EA7" w:rsidDel="00832229">
          <w:delText xml:space="preserve">relative </w:delText>
        </w:r>
      </w:del>
      <w:r w:rsidR="00A02EA7">
        <w:t>enhancements</w:t>
      </w:r>
      <w:r w:rsidR="00A02EA7" w:rsidRPr="0005435E">
        <w:t>.</w:t>
      </w:r>
      <w:r w:rsidR="00A02EA7">
        <w:t xml:space="preserve"> </w:t>
      </w:r>
      <w:commentRangeStart w:id="209"/>
      <w:r w:rsidR="00A02EA7">
        <w:t>We also hope to encourage adaptation-based research</w:t>
      </w:r>
      <w:ins w:id="210" w:author="Jeff Simpson" w:date="2023-03-11T07:03:00Z">
        <w:r w:rsidR="00832229">
          <w:t>ers</w:t>
        </w:r>
      </w:ins>
      <w:r w:rsidR="00A02EA7">
        <w:t xml:space="preserve"> to conduct </w:t>
      </w:r>
      <w:del w:id="211" w:author="Jeff Simpson" w:date="2023-03-11T07:06:00Z">
        <w:r w:rsidR="00A02EA7" w:rsidDel="007634EF">
          <w:delText xml:space="preserve">more </w:delText>
        </w:r>
      </w:del>
      <w:ins w:id="212" w:author="Jeff Simpson" w:date="2023-03-11T07:06:00Z">
        <w:r w:rsidR="007634EF">
          <w:t xml:space="preserve">systematic </w:t>
        </w:r>
      </w:ins>
      <w:del w:id="213" w:author="Jeff Simpson" w:date="2023-03-11T07:06:00Z">
        <w:r w:rsidR="00A02EA7" w:rsidDel="007634EF">
          <w:delText xml:space="preserve">principled </w:delText>
        </w:r>
      </w:del>
      <w:r w:rsidR="00A02EA7">
        <w:t>exploration</w:t>
      </w:r>
      <w:ins w:id="214" w:author="Jeff Simpson" w:date="2023-03-11T07:03:00Z">
        <w:r w:rsidR="00832229">
          <w:t xml:space="preserve">s to more accurately </w:t>
        </w:r>
      </w:ins>
      <w:del w:id="215" w:author="Jeff Simpson" w:date="2023-03-11T07:04:00Z">
        <w:r w:rsidR="00A02EA7" w:rsidDel="00832229">
          <w:delText xml:space="preserve"> to more systematically </w:delText>
        </w:r>
      </w:del>
      <w:r w:rsidR="00A02EA7">
        <w:t xml:space="preserve">draw </w:t>
      </w:r>
      <w:ins w:id="216" w:author="Jeff Simpson" w:date="2023-03-11T07:03:00Z">
        <w:r w:rsidR="00832229">
          <w:t>the</w:t>
        </w:r>
      </w:ins>
      <w:del w:id="217" w:author="Jeff Simpson" w:date="2023-03-11T07:03:00Z">
        <w:r w:rsidR="00A02EA7" w:rsidDel="00832229">
          <w:delText>our</w:delText>
        </w:r>
      </w:del>
      <w:r w:rsidR="00A02EA7">
        <w:t xml:space="preserve"> map of cognitive skills of people </w:t>
      </w:r>
      <w:ins w:id="218" w:author="Jeff Simpson" w:date="2023-03-11T07:04:00Z">
        <w:r w:rsidR="00832229">
          <w:t xml:space="preserve">who have been </w:t>
        </w:r>
      </w:ins>
      <w:r w:rsidR="00A02EA7">
        <w:t xml:space="preserve">exposed to </w:t>
      </w:r>
      <w:commentRangeStart w:id="219"/>
      <w:r w:rsidR="00A02EA7" w:rsidRPr="0005435E">
        <w:t>adversity</w:t>
      </w:r>
      <w:commentRangeEnd w:id="219"/>
      <w:r w:rsidR="00832229">
        <w:rPr>
          <w:rStyle w:val="CommentReference"/>
        </w:rPr>
        <w:commentReference w:id="219"/>
      </w:r>
      <w:r w:rsidR="00A02EA7">
        <w:t>.</w:t>
      </w:r>
      <w:commentRangeEnd w:id="209"/>
      <w:r w:rsidR="00CC1CF1">
        <w:rPr>
          <w:rStyle w:val="CommentReference"/>
        </w:rPr>
        <w:commentReference w:id="209"/>
      </w:r>
    </w:p>
    <w:p w14:paraId="18F83F7E" w14:textId="52B9D983" w:rsidR="008D6574" w:rsidRPr="006275A3" w:rsidRDefault="008D6574" w:rsidP="007A4283">
      <w:pPr>
        <w:spacing w:line="480" w:lineRule="auto"/>
        <w:jc w:val="center"/>
        <w:rPr>
          <w:b/>
          <w:bCs/>
        </w:rPr>
      </w:pPr>
      <w:commentRangeStart w:id="220"/>
      <w:r w:rsidRPr="006275A3">
        <w:rPr>
          <w:b/>
          <w:bCs/>
        </w:rPr>
        <w:t>Method</w:t>
      </w:r>
      <w:commentRangeEnd w:id="220"/>
      <w:r w:rsidR="00CC3974">
        <w:rPr>
          <w:rStyle w:val="CommentReference"/>
        </w:rPr>
        <w:commentReference w:id="220"/>
      </w:r>
    </w:p>
    <w:p w14:paraId="06A88EA8" w14:textId="37AD3015" w:rsidR="008D6574" w:rsidRDefault="008D6574" w:rsidP="00DB72A6">
      <w:pPr>
        <w:spacing w:line="480" w:lineRule="auto"/>
        <w:rPr>
          <w:b/>
          <w:bCs/>
        </w:rPr>
      </w:pPr>
      <w:r w:rsidRPr="00220047">
        <w:rPr>
          <w:b/>
          <w:bCs/>
        </w:rPr>
        <w:t>Participants</w:t>
      </w:r>
    </w:p>
    <w:p w14:paraId="0A1A6A00" w14:textId="1D4E4417" w:rsidR="007A4283" w:rsidRPr="007A4283" w:rsidRDefault="007A4283" w:rsidP="00882A8D">
      <w:pPr>
        <w:autoSpaceDE w:val="0"/>
        <w:autoSpaceDN w:val="0"/>
        <w:adjustRightInd w:val="0"/>
        <w:spacing w:line="480" w:lineRule="auto"/>
        <w:ind w:firstLine="720"/>
        <w:rPr>
          <w:bCs/>
        </w:rPr>
      </w:pPr>
      <w:r>
        <w:rPr>
          <w:bCs/>
        </w:rPr>
        <w:t>F</w:t>
      </w:r>
      <w:r w:rsidRPr="000546AC">
        <w:rPr>
          <w:bCs/>
        </w:rPr>
        <w:t>amilies were initially recruited for the NICHD SECCYD</w:t>
      </w:r>
      <w:r w:rsidRPr="00BE0608">
        <w:rPr>
          <w:bCs/>
        </w:rPr>
        <w:t xml:space="preserve"> </w:t>
      </w:r>
      <w:r>
        <w:rPr>
          <w:bCs/>
        </w:rPr>
        <w:t>i</w:t>
      </w:r>
      <w:r w:rsidRPr="009B0AD1">
        <w:rPr>
          <w:bCs/>
        </w:rPr>
        <w:t>n 1991</w:t>
      </w:r>
      <w:r w:rsidRPr="000546AC">
        <w:rPr>
          <w:bCs/>
        </w:rPr>
        <w:t>.</w:t>
      </w:r>
      <w:r>
        <w:rPr>
          <w:bCs/>
        </w:rPr>
        <w:t xml:space="preserve"> A total of</w:t>
      </w:r>
      <w:r w:rsidRPr="000546AC">
        <w:rPr>
          <w:bCs/>
        </w:rPr>
        <w:t xml:space="preserve"> 1364 families met all the prescreening criteria, namely that mothers: (a) were age 18 or older, (b) did not plan to </w:t>
      </w:r>
      <w:commentRangeStart w:id="221"/>
      <w:r w:rsidRPr="000546AC">
        <w:rPr>
          <w:bCs/>
        </w:rPr>
        <w:t>move</w:t>
      </w:r>
      <w:commentRangeEnd w:id="221"/>
      <w:r w:rsidR="001436F4">
        <w:rPr>
          <w:rStyle w:val="CommentReference"/>
        </w:rPr>
        <w:commentReference w:id="221"/>
      </w:r>
      <w:r w:rsidRPr="000546AC">
        <w:rPr>
          <w:bCs/>
        </w:rPr>
        <w:t xml:space="preserve">, </w:t>
      </w:r>
      <w:r>
        <w:rPr>
          <w:bCs/>
        </w:rPr>
        <w:t>(c</w:t>
      </w:r>
      <w:r w:rsidRPr="000546AC">
        <w:rPr>
          <w:bCs/>
        </w:rPr>
        <w:t>) had a newborn without any known disabilities (and could leave the hospita</w:t>
      </w:r>
      <w:r>
        <w:rPr>
          <w:bCs/>
        </w:rPr>
        <w:t>l within one week), (d</w:t>
      </w:r>
      <w:r w:rsidRPr="000546AC">
        <w:rPr>
          <w:bCs/>
        </w:rPr>
        <w:t>) had n</w:t>
      </w:r>
      <w:r>
        <w:rPr>
          <w:bCs/>
        </w:rPr>
        <w:t>o history of substance abuse, (e) could speak English, and (f</w:t>
      </w:r>
      <w:r w:rsidRPr="000546AC">
        <w:rPr>
          <w:bCs/>
        </w:rPr>
        <w:t xml:space="preserve">) lived within 1 hour driving distance from the research lab and were in a relatively safe neighborhood. More information about recruitment and selection procedures is available from the study </w:t>
      </w:r>
      <w:r>
        <w:rPr>
          <w:bCs/>
        </w:rPr>
        <w:fldChar w:fldCharType="begin"/>
      </w:r>
      <w:r w:rsidR="00B244D2">
        <w:rPr>
          <w:bCs/>
        </w:rPr>
        <w:instrText xml:space="preserve"> ADDIN ZOTERO_ITEM CSL_CITATION {"citationID":"nV5qdrw3","properties":{"formattedCitation":"(NICHD Early Child Care Research Network, 2005)","plainCitation":"(NICHD Early Child Care Research Network, 2005)","dontUpdate":true,"noteIndex":0},"citationItems":[{"id":921,"uris":["http://zotero.org/users/2628991/items/9KEPML3X"],"itemData":{"id":921,"type":"book","abstract":"Scientists, policymakers, and the public have long debated whether early child care is \"good\" or \"bad\" for very young children. Addressing this complex question with unprecedented thoroughness, balance, and methodological rigor, this volume presents the results of the most comprehensive scientific study to date of nonmaternal care and its relation to child development. Providing crucial information for developmentalists, early child care specialists, and educators, the volume offers compelling perspectives on practice, policy, and research. To understand the potential benefits and problems associated with early child care, the National Institute of Child Health and Human Development (NICHD) study followed a diverse group of more than a thousand children from infancy through the transition to school, assessing diem in multiple domains over time. Taken together, the findings presented here yield major insights into how the type, amount, and quality of child care interact with family experiences, socioeconomic variables, and other child and family factors to influence individual trajectories. Chapters offer in-depth analyses of links between nonmaternal care and emotional, social, and behavioral development; cognitive and linguistic outcomes; physical health; and mother-child attachment. The kinds of measurement challenges that arise in a study of this scope are also discussed in detail. The volume includes an eloquent commentary from Sharon Landesman Ramey, summarizing the major contributions of the study and emphasizing how the results can and should be applied to make positive changes in the lives of children and families. (PsycInfo Database Record (c) 2020 APA, all rights reserved)","collection-title":"Child care and child development: Results from the NICHD study of early child care and youth development","event-place":"New York, NY, US","ISBN":"978-1-59385-138-5","note":"page: xx, 474","number-of-pages":"xx, 474","publisher":"The Guilford Press","publisher-place":"New York, NY, US","source":"APA PsycNet","title":"Child care and child development: Results from the NICHD study of early child care and youth development","title-short":"Child care and child development","author":[{"family":"NICHD Early Child Care Research Network","given":""}],"issued":{"date-parts":[["2005"]]},"citation-key":"nichdearlychildcareresearchnetwork2005"}}],"schema":"https://github.com/citation-style-language/schema/raw/master/csl-citation.json"} </w:instrText>
      </w:r>
      <w:r>
        <w:rPr>
          <w:bCs/>
        </w:rPr>
        <w:fldChar w:fldCharType="separate"/>
      </w:r>
      <w:r>
        <w:rPr>
          <w:bCs/>
          <w:noProof/>
        </w:rPr>
        <w:t xml:space="preserve">(NICHD Early Child Care Research Network, 2005; see </w:t>
      </w:r>
      <w:r w:rsidRPr="007A4283">
        <w:rPr>
          <w:bCs/>
          <w:noProof/>
        </w:rPr>
        <w:t>https://www.icpsr.umich.edu/web/ICPSR/series/00233</w:t>
      </w:r>
      <w:r>
        <w:rPr>
          <w:bCs/>
          <w:noProof/>
        </w:rPr>
        <w:t>)</w:t>
      </w:r>
      <w:r>
        <w:rPr>
          <w:bCs/>
        </w:rPr>
        <w:fldChar w:fldCharType="end"/>
      </w:r>
      <w:r w:rsidRPr="000546AC">
        <w:rPr>
          <w:bCs/>
        </w:rPr>
        <w:t xml:space="preserve">. The current analyses included participants with non-missing data on most predictors and outcome variables through </w:t>
      </w:r>
      <w:r>
        <w:rPr>
          <w:bCs/>
        </w:rPr>
        <w:t>age 15</w:t>
      </w:r>
      <w:r w:rsidRPr="000546AC">
        <w:rPr>
          <w:bCs/>
        </w:rPr>
        <w:t xml:space="preserve"> (N = </w:t>
      </w:r>
      <w:r w:rsidR="00882A8D">
        <w:rPr>
          <w:bCs/>
        </w:rPr>
        <w:t>1156</w:t>
      </w:r>
      <w:r w:rsidRPr="000546AC">
        <w:rPr>
          <w:bCs/>
        </w:rPr>
        <w:t>).</w:t>
      </w:r>
    </w:p>
    <w:p w14:paraId="7241BE04" w14:textId="0B3DA963" w:rsidR="008D6574" w:rsidRDefault="008D6574" w:rsidP="00DB72A6">
      <w:pPr>
        <w:spacing w:line="480" w:lineRule="auto"/>
        <w:rPr>
          <w:b/>
          <w:bCs/>
        </w:rPr>
      </w:pPr>
      <w:r w:rsidRPr="00220047">
        <w:rPr>
          <w:b/>
          <w:bCs/>
        </w:rPr>
        <w:t>Measures</w:t>
      </w:r>
    </w:p>
    <w:p w14:paraId="5797EC0B" w14:textId="4005E6E9" w:rsidR="0005435E" w:rsidRPr="0005435E" w:rsidRDefault="0005435E" w:rsidP="00DB72A6">
      <w:pPr>
        <w:spacing w:line="480" w:lineRule="auto"/>
        <w:rPr>
          <w:i/>
          <w:iCs/>
        </w:rPr>
      </w:pPr>
      <w:r>
        <w:rPr>
          <w:b/>
          <w:bCs/>
          <w:i/>
          <w:iCs/>
        </w:rPr>
        <w:lastRenderedPageBreak/>
        <w:t>Predictors</w:t>
      </w:r>
    </w:p>
    <w:p w14:paraId="3368CC04" w14:textId="385C372B" w:rsidR="008D6574" w:rsidRPr="006275A3" w:rsidRDefault="0005435E" w:rsidP="0005435E">
      <w:pPr>
        <w:spacing w:line="480" w:lineRule="auto"/>
        <w:ind w:firstLine="720"/>
      </w:pPr>
      <w:commentRangeStart w:id="223"/>
      <w:r w:rsidRPr="0005435E">
        <w:rPr>
          <w:b/>
          <w:bCs/>
        </w:rPr>
        <w:t>Unpredictability</w:t>
      </w:r>
      <w:r w:rsidR="008D6574" w:rsidRPr="0005435E">
        <w:rPr>
          <w:b/>
          <w:bCs/>
        </w:rPr>
        <w:t>.</w:t>
      </w:r>
      <w:r w:rsidR="008D6574" w:rsidRPr="0005435E">
        <w:t xml:space="preserve"> </w:t>
      </w:r>
    </w:p>
    <w:p w14:paraId="3813F41C" w14:textId="6339D2E7" w:rsidR="008D6574" w:rsidRDefault="0005435E" w:rsidP="0005435E">
      <w:pPr>
        <w:spacing w:line="480" w:lineRule="auto"/>
        <w:ind w:firstLine="720"/>
      </w:pPr>
      <w:r>
        <w:rPr>
          <w:b/>
          <w:bCs/>
        </w:rPr>
        <w:t>Harshness</w:t>
      </w:r>
      <w:r w:rsidR="008D6574" w:rsidRPr="0005435E">
        <w:rPr>
          <w:b/>
          <w:bCs/>
        </w:rPr>
        <w:t>.</w:t>
      </w:r>
      <w:commentRangeEnd w:id="223"/>
      <w:r w:rsidR="00361803">
        <w:rPr>
          <w:rStyle w:val="CommentReference"/>
        </w:rPr>
        <w:commentReference w:id="223"/>
      </w:r>
    </w:p>
    <w:p w14:paraId="0AEA716E" w14:textId="357F5ADF" w:rsidR="0005435E" w:rsidRDefault="0005435E" w:rsidP="0005435E">
      <w:pPr>
        <w:spacing w:line="480" w:lineRule="auto"/>
        <w:rPr>
          <w:b/>
          <w:bCs/>
          <w:i/>
          <w:iCs/>
        </w:rPr>
      </w:pPr>
      <w:r w:rsidRPr="0005435E">
        <w:rPr>
          <w:b/>
          <w:bCs/>
          <w:i/>
          <w:iCs/>
        </w:rPr>
        <w:t>Outcomes</w:t>
      </w:r>
    </w:p>
    <w:p w14:paraId="71CDDC79" w14:textId="01900865" w:rsidR="007A4283" w:rsidRPr="007A4283" w:rsidRDefault="007A4283" w:rsidP="0005435E">
      <w:pPr>
        <w:spacing w:line="480" w:lineRule="auto"/>
      </w:pPr>
      <w:r>
        <w:tab/>
      </w:r>
    </w:p>
    <w:p w14:paraId="54AC11A2" w14:textId="71966CC1"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Picture vocabulary</w:t>
      </w:r>
      <w:r>
        <w:rPr>
          <w:b/>
          <w:bCs/>
          <w:color w:val="24292F"/>
          <w:shd w:val="clear" w:color="auto" w:fill="FFFFFF"/>
        </w:rPr>
        <w:t>.</w:t>
      </w:r>
    </w:p>
    <w:p w14:paraId="682D6883" w14:textId="77777777" w:rsidR="0005435E" w:rsidRPr="0005435E" w:rsidRDefault="0005435E" w:rsidP="0005435E">
      <w:pPr>
        <w:pStyle w:val="ListParagraph"/>
        <w:numPr>
          <w:ilvl w:val="0"/>
          <w:numId w:val="10"/>
        </w:numPr>
        <w:spacing w:line="480" w:lineRule="auto"/>
        <w:rPr>
          <w:color w:val="24292F"/>
          <w:shd w:val="clear" w:color="auto" w:fill="FFFFFF"/>
        </w:rPr>
      </w:pPr>
      <w:r w:rsidRPr="0005435E">
        <w:rPr>
          <w:color w:val="24292F"/>
          <w:shd w:val="clear" w:color="auto" w:fill="FFFFFF"/>
        </w:rPr>
        <w:t>verbal comprehension/crystallized knowledge</w:t>
      </w:r>
    </w:p>
    <w:p w14:paraId="310F62AD" w14:textId="77777777" w:rsidR="0005435E" w:rsidRPr="0005435E" w:rsidRDefault="0005435E" w:rsidP="0005435E">
      <w:pPr>
        <w:pStyle w:val="ListParagraph"/>
        <w:numPr>
          <w:ilvl w:val="0"/>
          <w:numId w:val="10"/>
        </w:numPr>
        <w:spacing w:line="480" w:lineRule="auto"/>
        <w:rPr>
          <w:color w:val="24292F"/>
          <w:shd w:val="clear" w:color="auto" w:fill="FFFFFF"/>
        </w:rPr>
      </w:pPr>
      <w:r w:rsidRPr="0005435E">
        <w:rPr>
          <w:color w:val="24292F"/>
          <w:shd w:val="clear" w:color="auto" w:fill="FFFFFF"/>
        </w:rPr>
        <w:t>5 assessments, 54 months, grades 1, 3, 5, and at 15 years</w:t>
      </w:r>
    </w:p>
    <w:p w14:paraId="36494EB4" w14:textId="39FD1969"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Verbal analogies</w:t>
      </w:r>
      <w:r>
        <w:rPr>
          <w:b/>
          <w:bCs/>
          <w:color w:val="24292F"/>
          <w:shd w:val="clear" w:color="auto" w:fill="FFFFFF"/>
        </w:rPr>
        <w:t>.</w:t>
      </w:r>
    </w:p>
    <w:p w14:paraId="355D30A6" w14:textId="77777777" w:rsidR="0005435E" w:rsidRPr="0005435E" w:rsidRDefault="0005435E" w:rsidP="0005435E">
      <w:pPr>
        <w:pStyle w:val="ListParagraph"/>
        <w:numPr>
          <w:ilvl w:val="0"/>
          <w:numId w:val="19"/>
        </w:numPr>
        <w:spacing w:line="480" w:lineRule="auto"/>
        <w:rPr>
          <w:color w:val="24292F"/>
          <w:shd w:val="clear" w:color="auto" w:fill="FFFFFF"/>
        </w:rPr>
      </w:pPr>
      <w:r w:rsidRPr="0005435E">
        <w:rPr>
          <w:color w:val="24292F"/>
          <w:shd w:val="clear" w:color="auto" w:fill="FFFFFF"/>
        </w:rPr>
        <w:t>verbal fluid reasoning and crystallized knowledge</w:t>
      </w:r>
    </w:p>
    <w:p w14:paraId="5320214D" w14:textId="77777777" w:rsidR="0005435E" w:rsidRPr="0005435E" w:rsidRDefault="0005435E" w:rsidP="0005435E">
      <w:pPr>
        <w:pStyle w:val="ListParagraph"/>
        <w:numPr>
          <w:ilvl w:val="0"/>
          <w:numId w:val="19"/>
        </w:numPr>
        <w:spacing w:line="480" w:lineRule="auto"/>
        <w:rPr>
          <w:color w:val="24292F"/>
          <w:shd w:val="clear" w:color="auto" w:fill="FFFFFF"/>
        </w:rPr>
      </w:pPr>
      <w:r w:rsidRPr="0005435E">
        <w:rPr>
          <w:color w:val="24292F"/>
          <w:shd w:val="clear" w:color="auto" w:fill="FFFFFF"/>
        </w:rPr>
        <w:t>2 assessments, grade 3 and at 15 years</w:t>
      </w:r>
    </w:p>
    <w:p w14:paraId="12AA6E60" w14:textId="0C47CFD7"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Passage comprehension</w:t>
      </w:r>
      <w:r>
        <w:rPr>
          <w:b/>
          <w:bCs/>
          <w:color w:val="24292F"/>
          <w:shd w:val="clear" w:color="auto" w:fill="FFFFFF"/>
        </w:rPr>
        <w:t>.</w:t>
      </w:r>
    </w:p>
    <w:p w14:paraId="2F5925D4" w14:textId="77777777" w:rsidR="0005435E" w:rsidRPr="0005435E" w:rsidRDefault="0005435E" w:rsidP="0005435E">
      <w:pPr>
        <w:pStyle w:val="ListParagraph"/>
        <w:numPr>
          <w:ilvl w:val="0"/>
          <w:numId w:val="18"/>
        </w:numPr>
        <w:spacing w:line="480" w:lineRule="auto"/>
        <w:rPr>
          <w:color w:val="24292F"/>
          <w:shd w:val="clear" w:color="auto" w:fill="FFFFFF"/>
        </w:rPr>
      </w:pPr>
      <w:r w:rsidRPr="0005435E">
        <w:rPr>
          <w:color w:val="24292F"/>
          <w:shd w:val="clear" w:color="auto" w:fill="FFFFFF"/>
        </w:rPr>
        <w:t>vocab and comprehension skill</w:t>
      </w:r>
    </w:p>
    <w:p w14:paraId="0A0CFE66" w14:textId="77777777" w:rsidR="0005435E" w:rsidRPr="0005435E" w:rsidRDefault="0005435E" w:rsidP="0005435E">
      <w:pPr>
        <w:pStyle w:val="ListParagraph"/>
        <w:numPr>
          <w:ilvl w:val="0"/>
          <w:numId w:val="18"/>
        </w:numPr>
        <w:spacing w:line="480" w:lineRule="auto"/>
        <w:rPr>
          <w:color w:val="24292F"/>
          <w:shd w:val="clear" w:color="auto" w:fill="FFFFFF"/>
        </w:rPr>
      </w:pPr>
      <w:r w:rsidRPr="0005435E">
        <w:rPr>
          <w:color w:val="24292F"/>
          <w:shd w:val="clear" w:color="auto" w:fill="FFFFFF"/>
        </w:rPr>
        <w:t>3 assessments, grades 3, 5, and at 15 years</w:t>
      </w:r>
    </w:p>
    <w:p w14:paraId="2F88545D" w14:textId="24773563"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Applied problems</w:t>
      </w:r>
      <w:r>
        <w:rPr>
          <w:b/>
          <w:bCs/>
          <w:color w:val="24292F"/>
          <w:shd w:val="clear" w:color="auto" w:fill="FFFFFF"/>
        </w:rPr>
        <w:t>.</w:t>
      </w:r>
    </w:p>
    <w:p w14:paraId="1C194E4D" w14:textId="77777777" w:rsidR="0005435E" w:rsidRPr="0005435E" w:rsidRDefault="0005435E" w:rsidP="0005435E">
      <w:pPr>
        <w:pStyle w:val="ListParagraph"/>
        <w:numPr>
          <w:ilvl w:val="0"/>
          <w:numId w:val="17"/>
        </w:numPr>
        <w:spacing w:line="480" w:lineRule="auto"/>
        <w:rPr>
          <w:color w:val="24292F"/>
          <w:shd w:val="clear" w:color="auto" w:fill="FFFFFF"/>
        </w:rPr>
      </w:pPr>
      <w:r w:rsidRPr="0005435E">
        <w:rPr>
          <w:color w:val="24292F"/>
          <w:shd w:val="clear" w:color="auto" w:fill="FFFFFF"/>
        </w:rPr>
        <w:t>practical math problem solving skill</w:t>
      </w:r>
    </w:p>
    <w:p w14:paraId="11DDA3A3" w14:textId="77777777" w:rsidR="0005435E" w:rsidRPr="0005435E" w:rsidRDefault="0005435E" w:rsidP="0005435E">
      <w:pPr>
        <w:pStyle w:val="ListParagraph"/>
        <w:numPr>
          <w:ilvl w:val="0"/>
          <w:numId w:val="17"/>
        </w:numPr>
        <w:spacing w:line="480" w:lineRule="auto"/>
        <w:rPr>
          <w:color w:val="24292F"/>
          <w:shd w:val="clear" w:color="auto" w:fill="FFFFFF"/>
        </w:rPr>
      </w:pPr>
      <w:r w:rsidRPr="0005435E">
        <w:rPr>
          <w:color w:val="24292F"/>
          <w:shd w:val="clear" w:color="auto" w:fill="FFFFFF"/>
        </w:rPr>
        <w:t>5 assessments, 54 months, grades 1, 3, 5, and at 15 years</w:t>
      </w:r>
    </w:p>
    <w:p w14:paraId="7EDB5883" w14:textId="3DC4B4BA"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Memory for Sentences</w:t>
      </w:r>
      <w:r>
        <w:rPr>
          <w:b/>
          <w:bCs/>
          <w:color w:val="24292F"/>
          <w:shd w:val="clear" w:color="auto" w:fill="FFFFFF"/>
        </w:rPr>
        <w:t>.</w:t>
      </w:r>
    </w:p>
    <w:p w14:paraId="3FDF918D" w14:textId="77777777" w:rsidR="0005435E" w:rsidRPr="0005435E" w:rsidRDefault="0005435E" w:rsidP="0005435E">
      <w:pPr>
        <w:pStyle w:val="ListParagraph"/>
        <w:numPr>
          <w:ilvl w:val="0"/>
          <w:numId w:val="16"/>
        </w:numPr>
        <w:spacing w:line="480" w:lineRule="auto"/>
        <w:rPr>
          <w:color w:val="24292F"/>
          <w:shd w:val="clear" w:color="auto" w:fill="FFFFFF"/>
        </w:rPr>
      </w:pPr>
      <w:r w:rsidRPr="0005435E">
        <w:rPr>
          <w:color w:val="24292F"/>
          <w:shd w:val="clear" w:color="auto" w:fill="FFFFFF"/>
        </w:rPr>
        <w:t>short term retrieval</w:t>
      </w:r>
    </w:p>
    <w:p w14:paraId="7EDFA0B7" w14:textId="77777777" w:rsidR="0005435E" w:rsidRPr="0005435E" w:rsidRDefault="0005435E" w:rsidP="0005435E">
      <w:pPr>
        <w:pStyle w:val="ListParagraph"/>
        <w:numPr>
          <w:ilvl w:val="0"/>
          <w:numId w:val="16"/>
        </w:numPr>
        <w:spacing w:line="480" w:lineRule="auto"/>
        <w:rPr>
          <w:color w:val="24292F"/>
          <w:shd w:val="clear" w:color="auto" w:fill="FFFFFF"/>
        </w:rPr>
      </w:pPr>
      <w:r w:rsidRPr="0005435E">
        <w:rPr>
          <w:color w:val="24292F"/>
          <w:shd w:val="clear" w:color="auto" w:fill="FFFFFF"/>
        </w:rPr>
        <w:t>3 assessments, 54 months and grades 1 and 3</w:t>
      </w:r>
    </w:p>
    <w:p w14:paraId="64258C28" w14:textId="3E560668"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Incomplete words</w:t>
      </w:r>
      <w:r>
        <w:rPr>
          <w:b/>
          <w:bCs/>
          <w:color w:val="24292F"/>
          <w:shd w:val="clear" w:color="auto" w:fill="FFFFFF"/>
        </w:rPr>
        <w:t>.</w:t>
      </w:r>
    </w:p>
    <w:p w14:paraId="0F7EC828" w14:textId="77777777" w:rsidR="0005435E" w:rsidRPr="0005435E" w:rsidRDefault="0005435E" w:rsidP="0005435E">
      <w:pPr>
        <w:pStyle w:val="ListParagraph"/>
        <w:numPr>
          <w:ilvl w:val="0"/>
          <w:numId w:val="15"/>
        </w:numPr>
        <w:spacing w:line="480" w:lineRule="auto"/>
        <w:rPr>
          <w:color w:val="24292F"/>
          <w:shd w:val="clear" w:color="auto" w:fill="FFFFFF"/>
        </w:rPr>
      </w:pPr>
      <w:r w:rsidRPr="0005435E">
        <w:rPr>
          <w:color w:val="24292F"/>
          <w:shd w:val="clear" w:color="auto" w:fill="FFFFFF"/>
        </w:rPr>
        <w:t>auditory processing</w:t>
      </w:r>
    </w:p>
    <w:p w14:paraId="0DD1500B" w14:textId="77777777" w:rsidR="0005435E" w:rsidRPr="0005435E" w:rsidRDefault="0005435E" w:rsidP="0005435E">
      <w:pPr>
        <w:pStyle w:val="ListParagraph"/>
        <w:numPr>
          <w:ilvl w:val="0"/>
          <w:numId w:val="15"/>
        </w:numPr>
        <w:spacing w:line="480" w:lineRule="auto"/>
        <w:rPr>
          <w:color w:val="24292F"/>
          <w:shd w:val="clear" w:color="auto" w:fill="FFFFFF"/>
        </w:rPr>
      </w:pPr>
      <w:r w:rsidRPr="0005435E">
        <w:rPr>
          <w:color w:val="24292F"/>
          <w:shd w:val="clear" w:color="auto" w:fill="FFFFFF"/>
        </w:rPr>
        <w:t>2 assessments, 54 months and grade 1</w:t>
      </w:r>
    </w:p>
    <w:p w14:paraId="31F8819A" w14:textId="05409E86"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lastRenderedPageBreak/>
        <w:t>Memory for names</w:t>
      </w:r>
      <w:r>
        <w:rPr>
          <w:b/>
          <w:bCs/>
          <w:color w:val="24292F"/>
          <w:shd w:val="clear" w:color="auto" w:fill="FFFFFF"/>
        </w:rPr>
        <w:t>.</w:t>
      </w:r>
    </w:p>
    <w:p w14:paraId="2590AEFD" w14:textId="77777777" w:rsidR="0005435E" w:rsidRPr="0005435E" w:rsidRDefault="0005435E" w:rsidP="0005435E">
      <w:pPr>
        <w:pStyle w:val="ListParagraph"/>
        <w:numPr>
          <w:ilvl w:val="0"/>
          <w:numId w:val="14"/>
        </w:numPr>
        <w:spacing w:line="480" w:lineRule="auto"/>
        <w:rPr>
          <w:color w:val="24292F"/>
          <w:shd w:val="clear" w:color="auto" w:fill="FFFFFF"/>
        </w:rPr>
      </w:pPr>
      <w:r w:rsidRPr="0005435E">
        <w:rPr>
          <w:color w:val="24292F"/>
          <w:shd w:val="clear" w:color="auto" w:fill="FFFFFF"/>
        </w:rPr>
        <w:t>long term retrieval</w:t>
      </w:r>
    </w:p>
    <w:p w14:paraId="3A95E2AC" w14:textId="77777777" w:rsidR="0005435E" w:rsidRPr="0005435E" w:rsidRDefault="0005435E" w:rsidP="0005435E">
      <w:pPr>
        <w:pStyle w:val="ListParagraph"/>
        <w:numPr>
          <w:ilvl w:val="0"/>
          <w:numId w:val="14"/>
        </w:numPr>
        <w:spacing w:line="480" w:lineRule="auto"/>
        <w:rPr>
          <w:color w:val="24292F"/>
          <w:shd w:val="clear" w:color="auto" w:fill="FFFFFF"/>
        </w:rPr>
      </w:pPr>
      <w:r w:rsidRPr="0005435E">
        <w:rPr>
          <w:color w:val="24292F"/>
          <w:shd w:val="clear" w:color="auto" w:fill="FFFFFF"/>
        </w:rPr>
        <w:t>2 assessments, grades 1 and 3</w:t>
      </w:r>
    </w:p>
    <w:p w14:paraId="2325B442" w14:textId="1B0E2CE2"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Letter-word identification</w:t>
      </w:r>
      <w:r>
        <w:rPr>
          <w:b/>
          <w:bCs/>
          <w:color w:val="24292F"/>
          <w:shd w:val="clear" w:color="auto" w:fill="FFFFFF"/>
        </w:rPr>
        <w:t>.</w:t>
      </w:r>
    </w:p>
    <w:p w14:paraId="7880FE4C" w14:textId="77777777" w:rsidR="0005435E" w:rsidRPr="0005435E" w:rsidRDefault="0005435E" w:rsidP="0005435E">
      <w:pPr>
        <w:pStyle w:val="ListParagraph"/>
        <w:numPr>
          <w:ilvl w:val="0"/>
          <w:numId w:val="13"/>
        </w:numPr>
        <w:spacing w:line="480" w:lineRule="auto"/>
        <w:rPr>
          <w:color w:val="24292F"/>
          <w:shd w:val="clear" w:color="auto" w:fill="FFFFFF"/>
        </w:rPr>
      </w:pPr>
      <w:r w:rsidRPr="0005435E">
        <w:rPr>
          <w:color w:val="24292F"/>
          <w:shd w:val="clear" w:color="auto" w:fill="FFFFFF"/>
        </w:rPr>
        <w:t>verbal knowledge</w:t>
      </w:r>
    </w:p>
    <w:p w14:paraId="07A89DE7" w14:textId="77777777" w:rsidR="0005435E" w:rsidRPr="0005435E" w:rsidRDefault="0005435E" w:rsidP="0005435E">
      <w:pPr>
        <w:pStyle w:val="ListParagraph"/>
        <w:numPr>
          <w:ilvl w:val="0"/>
          <w:numId w:val="13"/>
        </w:numPr>
        <w:spacing w:line="480" w:lineRule="auto"/>
        <w:rPr>
          <w:color w:val="24292F"/>
          <w:shd w:val="clear" w:color="auto" w:fill="FFFFFF"/>
        </w:rPr>
      </w:pPr>
      <w:r w:rsidRPr="0005435E">
        <w:rPr>
          <w:color w:val="24292F"/>
          <w:shd w:val="clear" w:color="auto" w:fill="FFFFFF"/>
        </w:rPr>
        <w:t>4 assessments, 54 months, grades 1, 3, 5</w:t>
      </w:r>
    </w:p>
    <w:p w14:paraId="6ABE56CB" w14:textId="09DCA868"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Word attack</w:t>
      </w:r>
      <w:r>
        <w:rPr>
          <w:b/>
          <w:bCs/>
          <w:color w:val="24292F"/>
          <w:shd w:val="clear" w:color="auto" w:fill="FFFFFF"/>
        </w:rPr>
        <w:t>.</w:t>
      </w:r>
    </w:p>
    <w:p w14:paraId="2314AC93" w14:textId="77777777" w:rsidR="0005435E" w:rsidRPr="0005435E" w:rsidRDefault="0005435E" w:rsidP="0005435E">
      <w:pPr>
        <w:pStyle w:val="ListParagraph"/>
        <w:numPr>
          <w:ilvl w:val="0"/>
          <w:numId w:val="12"/>
        </w:numPr>
        <w:spacing w:line="480" w:lineRule="auto"/>
        <w:rPr>
          <w:color w:val="24292F"/>
          <w:shd w:val="clear" w:color="auto" w:fill="FFFFFF"/>
        </w:rPr>
      </w:pPr>
      <w:r w:rsidRPr="0005435E">
        <w:rPr>
          <w:color w:val="24292F"/>
          <w:shd w:val="clear" w:color="auto" w:fill="FFFFFF"/>
        </w:rPr>
        <w:t>auditory processing</w:t>
      </w:r>
    </w:p>
    <w:p w14:paraId="6B2D3C6C" w14:textId="77777777" w:rsidR="0005435E" w:rsidRPr="0005435E" w:rsidRDefault="0005435E" w:rsidP="0005435E">
      <w:pPr>
        <w:pStyle w:val="ListParagraph"/>
        <w:numPr>
          <w:ilvl w:val="0"/>
          <w:numId w:val="12"/>
        </w:numPr>
        <w:spacing w:line="480" w:lineRule="auto"/>
        <w:rPr>
          <w:color w:val="24292F"/>
          <w:shd w:val="clear" w:color="auto" w:fill="FFFFFF"/>
        </w:rPr>
      </w:pPr>
      <w:r w:rsidRPr="0005435E">
        <w:rPr>
          <w:color w:val="24292F"/>
          <w:shd w:val="clear" w:color="auto" w:fill="FFFFFF"/>
        </w:rPr>
        <w:t>2 assessments, grades 1 and 3</w:t>
      </w:r>
    </w:p>
    <w:p w14:paraId="4173DDD7" w14:textId="71354A23"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Calculations</w:t>
      </w:r>
      <w:r>
        <w:rPr>
          <w:b/>
          <w:bCs/>
          <w:color w:val="24292F"/>
          <w:shd w:val="clear" w:color="auto" w:fill="FFFFFF"/>
        </w:rPr>
        <w:t>.</w:t>
      </w:r>
    </w:p>
    <w:p w14:paraId="15125C72" w14:textId="77777777" w:rsidR="0005435E" w:rsidRPr="0005435E" w:rsidRDefault="0005435E" w:rsidP="0005435E">
      <w:pPr>
        <w:pStyle w:val="ListParagraph"/>
        <w:numPr>
          <w:ilvl w:val="0"/>
          <w:numId w:val="11"/>
        </w:numPr>
        <w:spacing w:line="480" w:lineRule="auto"/>
        <w:rPr>
          <w:color w:val="24292F"/>
          <w:shd w:val="clear" w:color="auto" w:fill="FFFFFF"/>
        </w:rPr>
      </w:pPr>
      <w:r w:rsidRPr="0005435E">
        <w:rPr>
          <w:color w:val="24292F"/>
          <w:shd w:val="clear" w:color="auto" w:fill="FFFFFF"/>
        </w:rPr>
        <w:t>math calculations</w:t>
      </w:r>
    </w:p>
    <w:p w14:paraId="3CA888C9" w14:textId="7C7144FF" w:rsidR="0005435E" w:rsidRPr="0005435E" w:rsidRDefault="0005435E" w:rsidP="0005435E">
      <w:pPr>
        <w:pStyle w:val="ListParagraph"/>
        <w:numPr>
          <w:ilvl w:val="0"/>
          <w:numId w:val="11"/>
        </w:numPr>
        <w:spacing w:line="480" w:lineRule="auto"/>
      </w:pPr>
      <w:r w:rsidRPr="0005435E">
        <w:rPr>
          <w:color w:val="24292F"/>
          <w:shd w:val="clear" w:color="auto" w:fill="FFFFFF"/>
        </w:rPr>
        <w:t>2 assessments, grades 3 and 5</w:t>
      </w:r>
    </w:p>
    <w:p w14:paraId="12C71F7A" w14:textId="1B162B31" w:rsidR="00B86E91" w:rsidRPr="006275A3" w:rsidRDefault="002E481A" w:rsidP="007A4283">
      <w:pPr>
        <w:spacing w:line="480" w:lineRule="auto"/>
        <w:jc w:val="center"/>
        <w:rPr>
          <w:b/>
          <w:bCs/>
        </w:rPr>
      </w:pPr>
      <w:r w:rsidRPr="006275A3">
        <w:rPr>
          <w:b/>
          <w:bCs/>
        </w:rPr>
        <w:t>Results</w:t>
      </w:r>
    </w:p>
    <w:p w14:paraId="41571942" w14:textId="77777777" w:rsidR="00254817" w:rsidRPr="00EE73FF" w:rsidRDefault="00254817" w:rsidP="00DB72A6">
      <w:pPr>
        <w:spacing w:line="480" w:lineRule="auto"/>
        <w:rPr>
          <w:b/>
          <w:bCs/>
        </w:rPr>
      </w:pPr>
      <w:r>
        <w:rPr>
          <w:b/>
          <w:bCs/>
        </w:rPr>
        <w:t>Data Analysis Strategy</w:t>
      </w:r>
    </w:p>
    <w:p w14:paraId="494DE3B4" w14:textId="2F309E75" w:rsidR="007C72D1" w:rsidRDefault="007C72D1" w:rsidP="00DB72A6">
      <w:pPr>
        <w:spacing w:line="480" w:lineRule="auto"/>
        <w:rPr>
          <w:b/>
          <w:bCs/>
        </w:rPr>
      </w:pPr>
      <w:r>
        <w:rPr>
          <w:b/>
          <w:bCs/>
        </w:rPr>
        <w:t>Primary Analyses</w:t>
      </w:r>
    </w:p>
    <w:p w14:paraId="2D78A02F" w14:textId="0F9F9227" w:rsidR="00F77097" w:rsidRDefault="00F45D99" w:rsidP="00DB72A6">
      <w:pPr>
        <w:spacing w:line="480" w:lineRule="auto"/>
        <w:rPr>
          <w:b/>
          <w:bCs/>
        </w:rPr>
      </w:pPr>
      <w:r>
        <w:rPr>
          <w:b/>
          <w:bCs/>
        </w:rPr>
        <w:t>Secondary Analyses</w:t>
      </w:r>
    </w:p>
    <w:p w14:paraId="76860110" w14:textId="224902EF" w:rsidR="002513E1" w:rsidRPr="00903DF3" w:rsidRDefault="00903DF3" w:rsidP="007A4283">
      <w:pPr>
        <w:spacing w:line="480" w:lineRule="auto"/>
        <w:jc w:val="center"/>
        <w:rPr>
          <w:b/>
          <w:bCs/>
        </w:rPr>
      </w:pPr>
      <w:r>
        <w:rPr>
          <w:b/>
          <w:bCs/>
        </w:rPr>
        <w:t>Discussion</w:t>
      </w:r>
    </w:p>
    <w:p w14:paraId="3B1B9824" w14:textId="1E43682D" w:rsidR="00FD194E" w:rsidRDefault="009F6C45" w:rsidP="00DB72A6">
      <w:pPr>
        <w:spacing w:line="480" w:lineRule="auto"/>
      </w:pPr>
      <w:r w:rsidRPr="006275A3">
        <w:br w:type="page"/>
      </w:r>
    </w:p>
    <w:p w14:paraId="2FBCEDAE" w14:textId="76534EB6" w:rsidR="00D46CBB" w:rsidRDefault="00D46CBB" w:rsidP="00DB72A6">
      <w:pPr>
        <w:spacing w:line="480" w:lineRule="auto"/>
        <w:jc w:val="center"/>
        <w:rPr>
          <w:b/>
          <w:bCs/>
        </w:rPr>
      </w:pPr>
      <w:r w:rsidRPr="00D46CBB">
        <w:rPr>
          <w:b/>
          <w:bCs/>
        </w:rPr>
        <w:lastRenderedPageBreak/>
        <w:t>Reference</w:t>
      </w:r>
      <w:r>
        <w:rPr>
          <w:b/>
          <w:bCs/>
        </w:rPr>
        <w:t>s</w:t>
      </w:r>
    </w:p>
    <w:p w14:paraId="7CC07432" w14:textId="77777777" w:rsidR="00E90F95" w:rsidRPr="00E90F95" w:rsidRDefault="00FD2D65" w:rsidP="00E90F95">
      <w:pPr>
        <w:pStyle w:val="Bibliography"/>
      </w:pPr>
      <w:r>
        <w:rPr>
          <w:b/>
          <w:bCs/>
        </w:rPr>
        <w:fldChar w:fldCharType="begin"/>
      </w:r>
      <w:r>
        <w:rPr>
          <w:b/>
          <w:bCs/>
        </w:rPr>
        <w:instrText xml:space="preserve"> ADDIN ZOTERO_BIBL {"uncited":[],"omitted":[],"custom":[]} CSL_BIBLIOGRAPHY </w:instrText>
      </w:r>
      <w:r>
        <w:rPr>
          <w:b/>
          <w:bCs/>
        </w:rPr>
        <w:fldChar w:fldCharType="separate"/>
      </w:r>
      <w:r w:rsidR="00E90F95" w:rsidRPr="00E90F95">
        <w:t xml:space="preserve">Duncan, G. J., Magnuson, K., &amp; Votruba-Drzal, E. (2017). Moving Beyond Correlations in Assessing the Consequences of Poverty. In S. T. Fiske (Ed.), </w:t>
      </w:r>
      <w:r w:rsidR="00E90F95" w:rsidRPr="00E90F95">
        <w:rPr>
          <w:i/>
          <w:iCs/>
        </w:rPr>
        <w:t>Annual Review of Psychology, Vol 68</w:t>
      </w:r>
      <w:r w:rsidR="00E90F95" w:rsidRPr="00E90F95">
        <w:t xml:space="preserve"> (Vol. 68, pp. 413–434). Annual Reviews. https://doi.org/10.1146/annurev-psych-010416-044224</w:t>
      </w:r>
    </w:p>
    <w:p w14:paraId="7E369B52" w14:textId="77777777" w:rsidR="00E90F95" w:rsidRPr="00E90F95" w:rsidRDefault="00E90F95" w:rsidP="00E90F95">
      <w:pPr>
        <w:pStyle w:val="Bibliography"/>
      </w:pPr>
      <w:r w:rsidRPr="00E90F95">
        <w:t xml:space="preserve">Duquennois, C. (2022). Fictional Money, Real Costs: Impacts of Financial Salience on Disadvantaged Students. </w:t>
      </w:r>
      <w:r w:rsidRPr="00E90F95">
        <w:rPr>
          <w:i/>
          <w:iCs/>
        </w:rPr>
        <w:t>American Economic Review</w:t>
      </w:r>
      <w:r w:rsidRPr="00E90F95">
        <w:t>. https://doi.org/10.1257/aer.20201661</w:t>
      </w:r>
    </w:p>
    <w:p w14:paraId="0FF18E0E" w14:textId="77777777" w:rsidR="00E90F95" w:rsidRPr="00E90F95" w:rsidRDefault="00E90F95" w:rsidP="00E90F95">
      <w:pPr>
        <w:pStyle w:val="Bibliography"/>
      </w:pPr>
      <w:r w:rsidRPr="00E90F95">
        <w:t xml:space="preserve">Ellis, B. J., Abrams, L. S., Masten, A. S., Sternberg, R. J., Tottenham, N., &amp; Frankenhuis, W. E. (2020). Hidden talents in harsh environments. </w:t>
      </w:r>
      <w:r w:rsidRPr="00E90F95">
        <w:rPr>
          <w:i/>
          <w:iCs/>
        </w:rPr>
        <w:t>Development and Psychopathology</w:t>
      </w:r>
      <w:r w:rsidRPr="00E90F95">
        <w:t>, 1–19. https://doi.org/10/gjqwbs</w:t>
      </w:r>
    </w:p>
    <w:p w14:paraId="40E36CE7" w14:textId="77777777" w:rsidR="00E90F95" w:rsidRPr="00E90F95" w:rsidRDefault="00E90F95" w:rsidP="00E90F95">
      <w:pPr>
        <w:pStyle w:val="Bibliography"/>
      </w:pPr>
      <w:r w:rsidRPr="00E90F95">
        <w:t xml:space="preserve">Ellis, B. J., Bianchi, J., Griskevicius, V., &amp; Frankenhuis, W. E. (2017). Beyond risk and protective factors: An adaptation-based approach to resilience. </w:t>
      </w:r>
      <w:r w:rsidRPr="00E90F95">
        <w:rPr>
          <w:i/>
          <w:iCs/>
        </w:rPr>
        <w:t>Perspectives on Psychological Science</w:t>
      </w:r>
      <w:r w:rsidRPr="00E90F95">
        <w:t xml:space="preserve">, </w:t>
      </w:r>
      <w:r w:rsidRPr="00E90F95">
        <w:rPr>
          <w:i/>
          <w:iCs/>
        </w:rPr>
        <w:t>12</w:t>
      </w:r>
      <w:r w:rsidRPr="00E90F95">
        <w:t>(4), 561–587. https://doi.org/10/gdtj9h</w:t>
      </w:r>
    </w:p>
    <w:p w14:paraId="6FD5AE23" w14:textId="77777777" w:rsidR="00E90F95" w:rsidRPr="00E90F95" w:rsidRDefault="00E90F95" w:rsidP="00E90F95">
      <w:pPr>
        <w:pStyle w:val="Bibliography"/>
      </w:pPr>
      <w:r w:rsidRPr="00E90F95">
        <w:t xml:space="preserve">Farah, M. J., Shera, D. M., Savage, J. H., Betancourt, L., Giannetta, J. M., Brodsky, N. L., Malmud, E. K., &amp; Hurt, H. (2006). Childhood poverty: Specific associations with neurocognitive development. </w:t>
      </w:r>
      <w:r w:rsidRPr="00E90F95">
        <w:rPr>
          <w:i/>
          <w:iCs/>
        </w:rPr>
        <w:t>Brain Research</w:t>
      </w:r>
      <w:r w:rsidRPr="00E90F95">
        <w:t xml:space="preserve">, </w:t>
      </w:r>
      <w:r w:rsidRPr="00E90F95">
        <w:rPr>
          <w:i/>
          <w:iCs/>
        </w:rPr>
        <w:t>1110</w:t>
      </w:r>
      <w:r w:rsidRPr="00E90F95">
        <w:t>(1), 166–174. https://doi.org/10/fv2dn8</w:t>
      </w:r>
    </w:p>
    <w:p w14:paraId="738654D8" w14:textId="77777777" w:rsidR="00E90F95" w:rsidRPr="00E90F95" w:rsidRDefault="00E90F95" w:rsidP="00E90F95">
      <w:pPr>
        <w:pStyle w:val="Bibliography"/>
      </w:pPr>
      <w:r w:rsidRPr="00E90F95">
        <w:t xml:space="preserve">Fields, A., Bloom, P. A., VanTieghem, M., Harmon, C., Choy, T., Camacho, N. L., Gibson, L., Umbach, R., Heleniak, C., &amp; Tottenham, N. (2021). Adaptation in the face of adversity: Decrements and enhancements in children’s cognitive control behavior following early caregiving instability. </w:t>
      </w:r>
      <w:r w:rsidRPr="00E90F95">
        <w:rPr>
          <w:i/>
          <w:iCs/>
        </w:rPr>
        <w:t>Developmental Science</w:t>
      </w:r>
      <w:r w:rsidRPr="00E90F95">
        <w:t xml:space="preserve">, </w:t>
      </w:r>
      <w:r w:rsidRPr="00E90F95">
        <w:rPr>
          <w:i/>
          <w:iCs/>
        </w:rPr>
        <w:t>24</w:t>
      </w:r>
      <w:r w:rsidRPr="00E90F95">
        <w:t>(6), e13133. https://doi.org/10/gj7gh7</w:t>
      </w:r>
    </w:p>
    <w:p w14:paraId="0371E479" w14:textId="77777777" w:rsidR="00E90F95" w:rsidRPr="00E90F95" w:rsidRDefault="00E90F95" w:rsidP="00E90F95">
      <w:pPr>
        <w:pStyle w:val="Bibliography"/>
      </w:pPr>
      <w:r w:rsidRPr="00E90F95">
        <w:lastRenderedPageBreak/>
        <w:t xml:space="preserve">Flournoy, J. C., Vijayakumar, N., Cheng, T. W., Cosme, D., Flannery, J. E., &amp; Pfeifer, J. H. (2020). Improving practices and inferences in developmental cognitive neuroscience. </w:t>
      </w:r>
      <w:r w:rsidRPr="00E90F95">
        <w:rPr>
          <w:i/>
          <w:iCs/>
        </w:rPr>
        <w:t>Developmental Cognitive Neuroscience</w:t>
      </w:r>
      <w:r w:rsidRPr="00E90F95">
        <w:t xml:space="preserve">, </w:t>
      </w:r>
      <w:r w:rsidRPr="00E90F95">
        <w:rPr>
          <w:i/>
          <w:iCs/>
        </w:rPr>
        <w:t>45</w:t>
      </w:r>
      <w:r w:rsidRPr="00E90F95">
        <w:t>, 100807. https://doi.org/10/gnbxdn</w:t>
      </w:r>
    </w:p>
    <w:p w14:paraId="4356AF21" w14:textId="77777777" w:rsidR="00E90F95" w:rsidRPr="00E90F95" w:rsidRDefault="00E90F95" w:rsidP="00E90F95">
      <w:pPr>
        <w:pStyle w:val="Bibliography"/>
      </w:pPr>
      <w:r w:rsidRPr="00E90F95">
        <w:t xml:space="preserve">Frankenhuis, W. E., de Vries, S. A., Bianchi, J., &amp; Ellis, B. J. (2020). Hidden talents in harsh conditions? A preregistered study of memory and reasoning about social dominance. </w:t>
      </w:r>
      <w:r w:rsidRPr="00E90F95">
        <w:rPr>
          <w:i/>
          <w:iCs/>
        </w:rPr>
        <w:t>Developmental Science</w:t>
      </w:r>
      <w:r w:rsidRPr="00E90F95">
        <w:t xml:space="preserve">, </w:t>
      </w:r>
      <w:r w:rsidRPr="00E90F95">
        <w:rPr>
          <w:i/>
          <w:iCs/>
        </w:rPr>
        <w:t>23</w:t>
      </w:r>
      <w:r w:rsidRPr="00E90F95">
        <w:t>(4), e12835. https://doi.org/10/ggb8qd</w:t>
      </w:r>
    </w:p>
    <w:p w14:paraId="6F894F2A" w14:textId="77777777" w:rsidR="00E90F95" w:rsidRPr="00E90F95" w:rsidRDefault="00E90F95" w:rsidP="00E90F95">
      <w:pPr>
        <w:pStyle w:val="Bibliography"/>
      </w:pPr>
      <w:r w:rsidRPr="00E90F95">
        <w:t xml:space="preserve">Frankenhuis, W. E., &amp; de Weerth, C. (2013). Does Early-Life Exposure to Stress Shape or Impair Cognition? </w:t>
      </w:r>
      <w:r w:rsidRPr="00E90F95">
        <w:rPr>
          <w:i/>
          <w:iCs/>
        </w:rPr>
        <w:t>Current Directions in Psychological Science</w:t>
      </w:r>
      <w:r w:rsidRPr="00E90F95">
        <w:t xml:space="preserve">, </w:t>
      </w:r>
      <w:r w:rsidRPr="00E90F95">
        <w:rPr>
          <w:i/>
          <w:iCs/>
        </w:rPr>
        <w:t>22</w:t>
      </w:r>
      <w:r w:rsidRPr="00E90F95">
        <w:t>(5), 407–412. https://doi.org/10/f5cxhb</w:t>
      </w:r>
    </w:p>
    <w:p w14:paraId="01AEF7B9" w14:textId="77777777" w:rsidR="00E90F95" w:rsidRPr="00E90F95" w:rsidRDefault="00E90F95" w:rsidP="00E90F95">
      <w:pPr>
        <w:pStyle w:val="Bibliography"/>
      </w:pPr>
      <w:r w:rsidRPr="00E90F95">
        <w:t xml:space="preserve">Frankenhuis, W. E., &amp; Nettle, D. (2020). The Strengths of People in Poverty. </w:t>
      </w:r>
      <w:r w:rsidRPr="00E90F95">
        <w:rPr>
          <w:i/>
          <w:iCs/>
        </w:rPr>
        <w:t>Current Directions in Psychological Science</w:t>
      </w:r>
      <w:r w:rsidRPr="00E90F95">
        <w:t xml:space="preserve">, </w:t>
      </w:r>
      <w:r w:rsidRPr="00E90F95">
        <w:rPr>
          <w:i/>
          <w:iCs/>
        </w:rPr>
        <w:t>29</w:t>
      </w:r>
      <w:r w:rsidRPr="00E90F95">
        <w:t>(1), 16–21. https://doi.org/10/ggf5d6</w:t>
      </w:r>
    </w:p>
    <w:p w14:paraId="30621241" w14:textId="77777777" w:rsidR="00E90F95" w:rsidRPr="00E90F95" w:rsidRDefault="00E90F95" w:rsidP="00E90F95">
      <w:pPr>
        <w:pStyle w:val="Bibliography"/>
      </w:pPr>
      <w:r w:rsidRPr="00E90F95">
        <w:t xml:space="preserve">Frankenhuis, W. E., Young, E. S., &amp; Ellis, B. J. (2020). The hidden talents approach: Theoretical and methodological challenges. </w:t>
      </w:r>
      <w:r w:rsidRPr="00E90F95">
        <w:rPr>
          <w:i/>
          <w:iCs/>
        </w:rPr>
        <w:t>Trends in Cognitive Sciences</w:t>
      </w:r>
      <w:r w:rsidRPr="00E90F95">
        <w:t xml:space="preserve">, </w:t>
      </w:r>
      <w:r w:rsidRPr="00E90F95">
        <w:rPr>
          <w:i/>
          <w:iCs/>
        </w:rPr>
        <w:t>24</w:t>
      </w:r>
      <w:r w:rsidRPr="00E90F95">
        <w:t>(7), 569–581. https://doi.org/10.1016/j.tics.2020.03.007</w:t>
      </w:r>
    </w:p>
    <w:p w14:paraId="3D631B3C" w14:textId="77777777" w:rsidR="00E90F95" w:rsidRPr="00E90F95" w:rsidRDefault="00E90F95" w:rsidP="00E90F95">
      <w:pPr>
        <w:pStyle w:val="Bibliography"/>
      </w:pPr>
      <w:r w:rsidRPr="00E90F95">
        <w:t xml:space="preserve">Hackman, D. A., Betancourt, L. M., Gallop, R., Romer, D., Brodsky, N. L., Hurt, H., &amp; Farah, M. J. (2014). Mapping the Trajectory of Socioeconomic Disparity in Working Memory: Parental and Neighborhood Factors. </w:t>
      </w:r>
      <w:r w:rsidRPr="00E90F95">
        <w:rPr>
          <w:i/>
          <w:iCs/>
        </w:rPr>
        <w:t>Child Development</w:t>
      </w:r>
      <w:r w:rsidRPr="00E90F95">
        <w:t xml:space="preserve">, </w:t>
      </w:r>
      <w:r w:rsidRPr="00E90F95">
        <w:rPr>
          <w:i/>
          <w:iCs/>
        </w:rPr>
        <w:t>85</w:t>
      </w:r>
      <w:r w:rsidRPr="00E90F95">
        <w:t>(4), 1433–1445. https://doi.org/10/f6fp5j</w:t>
      </w:r>
    </w:p>
    <w:p w14:paraId="1E18B28D" w14:textId="77777777" w:rsidR="00E90F95" w:rsidRPr="00E90F95" w:rsidRDefault="00E90F95" w:rsidP="00E90F95">
      <w:pPr>
        <w:pStyle w:val="Bibliography"/>
      </w:pPr>
      <w:r w:rsidRPr="00E90F95">
        <w:t xml:space="preserve">Hackman, D. A., Farah, M. J., &amp; Meaney, M. J. (2010). Socioeconomic status and the brain: Mechanistic insights from human and animal research. </w:t>
      </w:r>
      <w:r w:rsidRPr="00E90F95">
        <w:rPr>
          <w:i/>
          <w:iCs/>
        </w:rPr>
        <w:t>Nature Reviews Neuroscience</w:t>
      </w:r>
      <w:r w:rsidRPr="00E90F95">
        <w:t xml:space="preserve">, </w:t>
      </w:r>
      <w:r w:rsidRPr="00E90F95">
        <w:rPr>
          <w:i/>
          <w:iCs/>
        </w:rPr>
        <w:t>11</w:t>
      </w:r>
      <w:r w:rsidRPr="00E90F95">
        <w:t>(9), 651–659. https://doi.org/10/b254c6</w:t>
      </w:r>
    </w:p>
    <w:p w14:paraId="34869853" w14:textId="77777777" w:rsidR="00E90F95" w:rsidRPr="00E90F95" w:rsidRDefault="00E90F95" w:rsidP="00E90F95">
      <w:pPr>
        <w:pStyle w:val="Bibliography"/>
      </w:pPr>
      <w:r w:rsidRPr="00E90F95">
        <w:lastRenderedPageBreak/>
        <w:t xml:space="preserve">McLaughlin, K. A., Weissman, D., &amp; Bitrán, D. (2019). Childhood adversity and neural development: A systematic review. </w:t>
      </w:r>
      <w:r w:rsidRPr="00E90F95">
        <w:rPr>
          <w:i/>
          <w:iCs/>
        </w:rPr>
        <w:t>Annual Review of Developmental Psychology</w:t>
      </w:r>
      <w:r w:rsidRPr="00E90F95">
        <w:t xml:space="preserve">, </w:t>
      </w:r>
      <w:r w:rsidRPr="00E90F95">
        <w:rPr>
          <w:i/>
          <w:iCs/>
        </w:rPr>
        <w:t>1</w:t>
      </w:r>
      <w:r w:rsidRPr="00E90F95">
        <w:t>(1), 277–312. https://doi.org/10/gj59n7</w:t>
      </w:r>
    </w:p>
    <w:p w14:paraId="2A8E7E79" w14:textId="77777777" w:rsidR="00E90F95" w:rsidRPr="00E90F95" w:rsidRDefault="00E90F95" w:rsidP="00E90F95">
      <w:pPr>
        <w:pStyle w:val="Bibliography"/>
      </w:pPr>
      <w:r w:rsidRPr="00E90F95">
        <w:t xml:space="preserve">Mittal, C., Griskevicius, V., Simpson, J. A., Sung, S., &amp; Young, E. S. (2015). Cognitive adaptations to stressful environments: When childhood adversity enhances adult executive function. </w:t>
      </w:r>
      <w:r w:rsidRPr="00E90F95">
        <w:rPr>
          <w:i/>
          <w:iCs/>
        </w:rPr>
        <w:t>Journal of Personality and Social Psychology</w:t>
      </w:r>
      <w:r w:rsidRPr="00E90F95">
        <w:t xml:space="preserve">, </w:t>
      </w:r>
      <w:r w:rsidRPr="00E90F95">
        <w:rPr>
          <w:i/>
          <w:iCs/>
        </w:rPr>
        <w:t>109</w:t>
      </w:r>
      <w:r w:rsidRPr="00E90F95">
        <w:t>(4), 604–621. https://doi.org/10.1037/pspi0000028</w:t>
      </w:r>
    </w:p>
    <w:p w14:paraId="3796A506" w14:textId="77777777" w:rsidR="00E90F95" w:rsidRPr="00E90F95" w:rsidRDefault="00E90F95" w:rsidP="00E90F95">
      <w:pPr>
        <w:pStyle w:val="Bibliography"/>
      </w:pPr>
      <w:r w:rsidRPr="00E90F95">
        <w:t xml:space="preserve">Muskens. (2019). </w:t>
      </w:r>
      <w:r w:rsidRPr="00E90F95">
        <w:rPr>
          <w:i/>
          <w:iCs/>
        </w:rPr>
        <w:t>Hidden obstacles in education for students from low socioeconomic backgrounds:</w:t>
      </w:r>
      <w:r w:rsidRPr="00E90F95">
        <w:t xml:space="preserve"> [maastricht university]. https://doi.org/10.26481/dis.20191115mm</w:t>
      </w:r>
    </w:p>
    <w:p w14:paraId="2945B272" w14:textId="77777777" w:rsidR="00E90F95" w:rsidRPr="00E90F95" w:rsidRDefault="00E90F95" w:rsidP="00E90F95">
      <w:pPr>
        <w:pStyle w:val="Bibliography"/>
      </w:pPr>
      <w:r w:rsidRPr="00E90F95">
        <w:t xml:space="preserve">NICHD Early Child Care Research Network. (2005). </w:t>
      </w:r>
      <w:r w:rsidRPr="00E90F95">
        <w:rPr>
          <w:i/>
          <w:iCs/>
        </w:rPr>
        <w:t>Child care and child development: Results from the NICHD study of early child care and youth development</w:t>
      </w:r>
      <w:r w:rsidRPr="00E90F95">
        <w:t xml:space="preserve"> (pp. xx, 474). The Guilford Press.</w:t>
      </w:r>
    </w:p>
    <w:p w14:paraId="71DB7C07" w14:textId="77777777" w:rsidR="00E90F95" w:rsidRPr="00E90F95" w:rsidRDefault="00E90F95" w:rsidP="00E90F95">
      <w:pPr>
        <w:pStyle w:val="Bibliography"/>
      </w:pPr>
      <w:r w:rsidRPr="00E90F95">
        <w:t xml:space="preserve">Nweze, T., Nwoke, M. B., Nwufo, J. I., Aniekwu, R. I., &amp; Lange, F. (2021). Working for the future: Parentally deprived Nigerian children have enhanced working memory ability. </w:t>
      </w:r>
      <w:r w:rsidRPr="00E90F95">
        <w:rPr>
          <w:i/>
          <w:iCs/>
        </w:rPr>
        <w:t>Journal of Child Psychology and Psychiatry, and Allied Disciplines</w:t>
      </w:r>
      <w:r w:rsidRPr="00E90F95">
        <w:t xml:space="preserve">, </w:t>
      </w:r>
      <w:r w:rsidRPr="00E90F95">
        <w:rPr>
          <w:i/>
          <w:iCs/>
        </w:rPr>
        <w:t>62</w:t>
      </w:r>
      <w:r w:rsidRPr="00E90F95">
        <w:t>(3), 280–288. https://doi.org/10/gphn59</w:t>
      </w:r>
    </w:p>
    <w:p w14:paraId="0C3216BA" w14:textId="77777777" w:rsidR="00E90F95" w:rsidRPr="00E90F95" w:rsidRDefault="00E90F95" w:rsidP="00E90F95">
      <w:pPr>
        <w:pStyle w:val="Bibliography"/>
      </w:pPr>
      <w:r w:rsidRPr="00E90F95">
        <w:t xml:space="preserve">Rozin, P. (2001). Social Psychology and Science: Some Lessons From Solomon Asch. </w:t>
      </w:r>
      <w:r w:rsidRPr="00E90F95">
        <w:rPr>
          <w:i/>
          <w:iCs/>
        </w:rPr>
        <w:t>Personality and Social Psychology Review</w:t>
      </w:r>
      <w:r w:rsidRPr="00E90F95">
        <w:t xml:space="preserve">, </w:t>
      </w:r>
      <w:r w:rsidRPr="00E90F95">
        <w:rPr>
          <w:i/>
          <w:iCs/>
        </w:rPr>
        <w:t>5</w:t>
      </w:r>
      <w:r w:rsidRPr="00E90F95">
        <w:t>(1), 2–14. https://doi.org/10/bhqn85</w:t>
      </w:r>
    </w:p>
    <w:p w14:paraId="789E8C8C" w14:textId="77777777" w:rsidR="00E90F95" w:rsidRPr="00E90F95" w:rsidRDefault="00E90F95" w:rsidP="00E90F95">
      <w:pPr>
        <w:pStyle w:val="Bibliography"/>
      </w:pPr>
      <w:r w:rsidRPr="00E90F95">
        <w:t xml:space="preserve">Young, E. S., Frankenhuis, W. E., DelPriore, D. J., &amp; Ellis, B. J. (2022). Hidden talents in context: Cognitive performance with abstract versus ecological stimuli among adversity-exposed youth. </w:t>
      </w:r>
      <w:r w:rsidRPr="00E90F95">
        <w:rPr>
          <w:i/>
          <w:iCs/>
        </w:rPr>
        <w:t>Child Development</w:t>
      </w:r>
      <w:r w:rsidRPr="00E90F95">
        <w:t xml:space="preserve">, </w:t>
      </w:r>
      <w:r w:rsidRPr="00E90F95">
        <w:rPr>
          <w:i/>
          <w:iCs/>
        </w:rPr>
        <w:t>93</w:t>
      </w:r>
      <w:r w:rsidRPr="00E90F95">
        <w:t>(5), 1493–1510. https://doi.org/10.1111/cdev.13766</w:t>
      </w:r>
    </w:p>
    <w:p w14:paraId="7582D2CA" w14:textId="77777777" w:rsidR="00E90F95" w:rsidRPr="00E90F95" w:rsidRDefault="00E90F95" w:rsidP="00E90F95">
      <w:pPr>
        <w:pStyle w:val="Bibliography"/>
      </w:pPr>
      <w:r w:rsidRPr="00E90F95">
        <w:lastRenderedPageBreak/>
        <w:t xml:space="preserve">Young, E. S., Griskevicius, V., Simpson, J. A., Waters, T. E. A., &amp; Mittal, C. (2018). Can an unpredictable childhood environment enhance working memory? Testing the sensitized-specialization hypothesis. </w:t>
      </w:r>
      <w:r w:rsidRPr="00E90F95">
        <w:rPr>
          <w:i/>
          <w:iCs/>
        </w:rPr>
        <w:t>Journal of Personality and Social Psychology</w:t>
      </w:r>
      <w:r w:rsidRPr="00E90F95">
        <w:t xml:space="preserve">, </w:t>
      </w:r>
      <w:r w:rsidRPr="00E90F95">
        <w:rPr>
          <w:i/>
          <w:iCs/>
        </w:rPr>
        <w:t>114</w:t>
      </w:r>
      <w:r w:rsidRPr="00E90F95">
        <w:t>(6), 891–908. https://doi.org/10.1037/pspi0000124</w:t>
      </w:r>
    </w:p>
    <w:p w14:paraId="74FF90ED" w14:textId="1F787D0F" w:rsidR="00FD2D65" w:rsidRPr="00DB72A6" w:rsidRDefault="00FD2D65" w:rsidP="00DB72A6">
      <w:pPr>
        <w:spacing w:line="480" w:lineRule="auto"/>
        <w:jc w:val="center"/>
        <w:rPr>
          <w:b/>
          <w:bCs/>
        </w:rPr>
      </w:pPr>
      <w:r>
        <w:rPr>
          <w:b/>
          <w:bCs/>
        </w:rPr>
        <w:fldChar w:fldCharType="end"/>
      </w:r>
    </w:p>
    <w:sectPr w:rsidR="00FD2D65" w:rsidRPr="00DB72A6" w:rsidSect="00C242AA">
      <w:headerReference w:type="even" r:id="rId9"/>
      <w:headerReference w:type="default" r:id="rId1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Young, E.S. (Ethan)" w:date="2023-02-22T14:14:00Z" w:initials="YE(">
    <w:p w14:paraId="3AAC581F" w14:textId="080CC172" w:rsidR="00832229" w:rsidRDefault="00832229">
      <w:pPr>
        <w:pStyle w:val="CommentText"/>
      </w:pPr>
      <w:r>
        <w:rPr>
          <w:rStyle w:val="CommentReference"/>
        </w:rPr>
        <w:annotationRef/>
      </w:r>
      <w:r>
        <w:rPr>
          <w:rStyle w:val="CommentReference"/>
        </w:rPr>
        <w:annotationRef/>
      </w:r>
      <w:r>
        <w:t>I’m not attached to this title at all. In fact, I’d like to change it but I’m focused on the paper’s framing first.</w:t>
      </w:r>
    </w:p>
  </w:comment>
  <w:comment w:id="1" w:author="Young, E.S. (Ethan)" w:date="2023-02-22T14:13:00Z" w:initials="YE(">
    <w:p w14:paraId="1340EB22" w14:textId="4C136080" w:rsidR="00832229" w:rsidRDefault="00832229">
      <w:pPr>
        <w:pStyle w:val="CommentText"/>
      </w:pPr>
      <w:r>
        <w:rPr>
          <w:rStyle w:val="CommentReference"/>
        </w:rPr>
        <w:annotationRef/>
      </w:r>
      <w:r>
        <w:t>This is a working abstract; it will likely change substantially based on the results. Skip to the introduction.</w:t>
      </w:r>
    </w:p>
  </w:comment>
  <w:comment w:id="193" w:author="Jeff Simpson" w:date="2023-03-11T06:57:00Z" w:initials="JS">
    <w:p w14:paraId="1DC04DBE" w14:textId="08BB81AB" w:rsidR="00832229" w:rsidRDefault="00832229">
      <w:pPr>
        <w:pStyle w:val="CommentText"/>
      </w:pPr>
      <w:r>
        <w:rPr>
          <w:rStyle w:val="CommentReference"/>
        </w:rPr>
        <w:annotationRef/>
      </w:r>
      <w:r>
        <w:rPr>
          <w:noProof/>
        </w:rPr>
        <w:t>Do we need to say more about what H and U entail earlier in the introduction?</w:t>
      </w:r>
      <w:r w:rsidR="001436F4">
        <w:rPr>
          <w:noProof/>
        </w:rPr>
        <w:t xml:space="preserve"> This sort of comes out of the blue.</w:t>
      </w:r>
    </w:p>
  </w:comment>
  <w:comment w:id="199" w:author="Jeff Simpson" w:date="2023-03-11T06:59:00Z" w:initials="JS">
    <w:p w14:paraId="692B3C22" w14:textId="3AAEDA37" w:rsidR="00832229" w:rsidRDefault="00832229">
      <w:pPr>
        <w:pStyle w:val="CommentText"/>
      </w:pPr>
      <w:r>
        <w:rPr>
          <w:rStyle w:val="CommentReference"/>
        </w:rPr>
        <w:annotationRef/>
      </w:r>
      <w:r>
        <w:rPr>
          <w:noProof/>
        </w:rPr>
        <w:t>Do we need to say more earlier about why making comparisons to a person's overall test performance is a good way to test our adaptation-based HOs?</w:t>
      </w:r>
    </w:p>
  </w:comment>
  <w:comment w:id="219" w:author="Jeff Simpson" w:date="2023-03-11T07:04:00Z" w:initials="JS">
    <w:p w14:paraId="6AB09AFD" w14:textId="7FFFA25E" w:rsidR="00832229" w:rsidRDefault="00832229">
      <w:pPr>
        <w:pStyle w:val="CommentText"/>
      </w:pPr>
      <w:r>
        <w:rPr>
          <w:rStyle w:val="CommentReference"/>
        </w:rPr>
        <w:annotationRef/>
      </w:r>
      <w:r>
        <w:rPr>
          <w:noProof/>
        </w:rPr>
        <w:t>Do we need to say more in the intro</w:t>
      </w:r>
      <w:r w:rsidR="001436F4">
        <w:rPr>
          <w:noProof/>
        </w:rPr>
        <w:t>duction</w:t>
      </w:r>
      <w:r>
        <w:rPr>
          <w:noProof/>
        </w:rPr>
        <w:t xml:space="preserve"> about </w:t>
      </w:r>
      <w:r w:rsidR="001436F4">
        <w:rPr>
          <w:noProof/>
        </w:rPr>
        <w:t xml:space="preserve">the timeing of adversity (i.e. </w:t>
      </w:r>
      <w:r>
        <w:rPr>
          <w:noProof/>
        </w:rPr>
        <w:t>when adversity is ex</w:t>
      </w:r>
      <w:r w:rsidR="001436F4">
        <w:rPr>
          <w:noProof/>
        </w:rPr>
        <w:t>perienced during life)</w:t>
      </w:r>
      <w:r w:rsidR="00144AB9">
        <w:rPr>
          <w:noProof/>
        </w:rPr>
        <w:t>?</w:t>
      </w:r>
      <w:r w:rsidR="000A2228">
        <w:rPr>
          <w:noProof/>
        </w:rPr>
        <w:t xml:space="preserve"> Does</w:t>
      </w:r>
      <w:r w:rsidR="001436F4">
        <w:rPr>
          <w:noProof/>
        </w:rPr>
        <w:t xml:space="preserve"> timing figure into or have any i</w:t>
      </w:r>
      <w:r w:rsidR="000A2228">
        <w:rPr>
          <w:noProof/>
        </w:rPr>
        <w:t>mplications f</w:t>
      </w:r>
      <w:r w:rsidR="001436F4">
        <w:rPr>
          <w:noProof/>
        </w:rPr>
        <w:t xml:space="preserve">or our model/approach </w:t>
      </w:r>
      <w:r w:rsidR="000A2228">
        <w:rPr>
          <w:noProof/>
        </w:rPr>
        <w:t>or for</w:t>
      </w:r>
      <w:r w:rsidR="001436F4">
        <w:rPr>
          <w:noProof/>
        </w:rPr>
        <w:t xml:space="preserve"> setting up when and how</w:t>
      </w:r>
      <w:r w:rsidR="000A2228">
        <w:rPr>
          <w:noProof/>
        </w:rPr>
        <w:t xml:space="preserve"> adversity is assessed in the SECCYD?</w:t>
      </w:r>
    </w:p>
  </w:comment>
  <w:comment w:id="209" w:author="Glenn I Roisman" w:date="2023-03-10T15:03:00Z" w:initials="GIR">
    <w:p w14:paraId="124AE861" w14:textId="47C7BC22" w:rsidR="00832229" w:rsidRDefault="00832229">
      <w:pPr>
        <w:pStyle w:val="CommentText"/>
      </w:pPr>
      <w:r>
        <w:rPr>
          <w:rStyle w:val="CommentReference"/>
        </w:rPr>
        <w:annotationRef/>
      </w:r>
      <w:r>
        <w:t>This extended metaphor is used quite productively to make the case for exploratory analysis in this domain, Ethan.</w:t>
      </w:r>
    </w:p>
  </w:comment>
  <w:comment w:id="220" w:author="Young, E.S. (Ethan)" w:date="2023-03-10T19:14:00Z" w:initials="YE(">
    <w:p w14:paraId="7A2B467A" w14:textId="487847EA" w:rsidR="00832229" w:rsidRDefault="00832229">
      <w:pPr>
        <w:pStyle w:val="CommentText"/>
      </w:pPr>
      <w:r>
        <w:rPr>
          <w:rStyle w:val="CommentReference"/>
        </w:rPr>
        <w:annotationRef/>
      </w:r>
      <w:r>
        <w:t>Stop here. I still need to write a current study paragraph and probably add more to the introduction.</w:t>
      </w:r>
    </w:p>
  </w:comment>
  <w:comment w:id="221" w:author="Jeff Simpson" w:date="2023-03-11T07:12:00Z" w:initials="JS">
    <w:p w14:paraId="6E82173A" w14:textId="760B7D87" w:rsidR="001436F4" w:rsidRDefault="001436F4">
      <w:pPr>
        <w:pStyle w:val="CommentText"/>
      </w:pPr>
      <w:r>
        <w:rPr>
          <w:rStyle w:val="CommentReference"/>
        </w:rPr>
        <w:annotationRef/>
      </w:r>
      <w:r>
        <w:t xml:space="preserve">Within what timeframe?  </w:t>
      </w:r>
      <w:r>
        <w:t xml:space="preserve">The next year or </w:t>
      </w:r>
      <w:r>
        <w:t>two?</w:t>
      </w:r>
      <w:bookmarkStart w:id="222" w:name="_GoBack"/>
      <w:bookmarkEnd w:id="222"/>
    </w:p>
  </w:comment>
  <w:comment w:id="223" w:author="Glenn I Roisman" w:date="2023-03-10T15:03:00Z" w:initials="GIR">
    <w:p w14:paraId="1DDA67B9" w14:textId="0D5710F9" w:rsidR="00832229" w:rsidRDefault="00832229">
      <w:pPr>
        <w:pStyle w:val="CommentText"/>
      </w:pPr>
      <w:r>
        <w:rPr>
          <w:rStyle w:val="CommentReference"/>
        </w:rPr>
        <w:annotationRef/>
      </w:r>
      <w:r>
        <w:t>Measured?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AC581F" w15:done="0"/>
  <w15:commentEx w15:paraId="1340EB22" w15:done="0"/>
  <w15:commentEx w15:paraId="1DC04DBE" w15:done="0"/>
  <w15:commentEx w15:paraId="692B3C22" w15:done="0"/>
  <w15:commentEx w15:paraId="6AB09AFD" w15:done="0"/>
  <w15:commentEx w15:paraId="124AE861" w15:done="0"/>
  <w15:commentEx w15:paraId="7A2B467A" w15:done="0"/>
  <w15:commentEx w15:paraId="6E82173A" w15:done="0"/>
  <w15:commentEx w15:paraId="1DDA67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0A1A9" w16cex:dateUtc="2023-02-22T13:14:00Z"/>
  <w16cex:commentExtensible w16cex:durableId="27A0A17B" w16cex:dateUtc="2023-02-22T13:13:00Z"/>
  <w16cex:commentExtensible w16cex:durableId="27B6000A" w16cex:dateUtc="2023-03-10T1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AC581F" w16cid:durableId="27A0A1A9"/>
  <w16cid:commentId w16cid:paraId="1340EB22" w16cid:durableId="27A0A17B"/>
  <w16cid:commentId w16cid:paraId="7A2B467A" w16cid:durableId="27B6000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643A4F" w14:textId="77777777" w:rsidR="00144AB9" w:rsidRDefault="00144AB9" w:rsidP="00C242AA">
      <w:r>
        <w:separator/>
      </w:r>
    </w:p>
  </w:endnote>
  <w:endnote w:type="continuationSeparator" w:id="0">
    <w:p w14:paraId="1032A912" w14:textId="77777777" w:rsidR="00144AB9" w:rsidRDefault="00144AB9" w:rsidP="00C24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8BFF4F" w14:textId="77777777" w:rsidR="00144AB9" w:rsidRDefault="00144AB9" w:rsidP="00C242AA">
      <w:r>
        <w:separator/>
      </w:r>
    </w:p>
  </w:footnote>
  <w:footnote w:type="continuationSeparator" w:id="0">
    <w:p w14:paraId="1CE5CA19" w14:textId="77777777" w:rsidR="00144AB9" w:rsidRDefault="00144AB9" w:rsidP="00C242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512995791"/>
      <w:docPartObj>
        <w:docPartGallery w:val="Page Numbers (Top of Page)"/>
        <w:docPartUnique/>
      </w:docPartObj>
    </w:sdtPr>
    <w:sdtContent>
      <w:p w14:paraId="60F8FFBA" w14:textId="3F03E417" w:rsidR="00832229" w:rsidRDefault="00832229" w:rsidP="00AD7B0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832229" w:rsidRDefault="00832229"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70181308"/>
      <w:docPartObj>
        <w:docPartGallery w:val="Page Numbers (Top of Page)"/>
        <w:docPartUnique/>
      </w:docPartObj>
    </w:sdtPr>
    <w:sdtContent>
      <w:p w14:paraId="040C0CB6" w14:textId="3DA6DC04" w:rsidR="00832229" w:rsidRPr="006275A3" w:rsidRDefault="00832229" w:rsidP="00AD7B06">
        <w:pPr>
          <w:pStyle w:val="Header"/>
          <w:framePr w:wrap="none" w:vAnchor="text" w:hAnchor="margin" w:xAlign="right" w:y="1"/>
          <w:rPr>
            <w:rStyle w:val="PageNumber"/>
          </w:rPr>
        </w:pPr>
        <w:r w:rsidRPr="006275A3">
          <w:rPr>
            <w:rStyle w:val="PageNumber"/>
          </w:rPr>
          <w:fldChar w:fldCharType="begin"/>
        </w:r>
        <w:r w:rsidRPr="006275A3">
          <w:rPr>
            <w:rStyle w:val="PageNumber"/>
          </w:rPr>
          <w:instrText xml:space="preserve"> PAGE </w:instrText>
        </w:r>
        <w:r w:rsidRPr="006275A3">
          <w:rPr>
            <w:rStyle w:val="PageNumber"/>
          </w:rPr>
          <w:fldChar w:fldCharType="separate"/>
        </w:r>
        <w:r w:rsidR="001436F4">
          <w:rPr>
            <w:rStyle w:val="PageNumber"/>
            <w:noProof/>
          </w:rPr>
          <w:t>12</w:t>
        </w:r>
        <w:r w:rsidRPr="006275A3">
          <w:rPr>
            <w:rStyle w:val="PageNumber"/>
          </w:rPr>
          <w:fldChar w:fldCharType="end"/>
        </w:r>
      </w:p>
    </w:sdtContent>
  </w:sdt>
  <w:p w14:paraId="6327649E" w14:textId="161EF11E" w:rsidR="00832229" w:rsidRPr="006275A3" w:rsidRDefault="00832229" w:rsidP="00935F81">
    <w:pPr>
      <w:pStyle w:val="Header"/>
      <w:ind w:right="360"/>
      <w:jc w:val="right"/>
    </w:pPr>
    <w:r>
      <w:t>Adversity and relative performance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1049D"/>
    <w:multiLevelType w:val="hybridMultilevel"/>
    <w:tmpl w:val="3C8633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49646C"/>
    <w:multiLevelType w:val="hybridMultilevel"/>
    <w:tmpl w:val="9A843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D68A3"/>
    <w:multiLevelType w:val="hybridMultilevel"/>
    <w:tmpl w:val="21587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93D2B"/>
    <w:multiLevelType w:val="hybridMultilevel"/>
    <w:tmpl w:val="ADB8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16293"/>
    <w:multiLevelType w:val="hybridMultilevel"/>
    <w:tmpl w:val="FB9E7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974EF0"/>
    <w:multiLevelType w:val="hybridMultilevel"/>
    <w:tmpl w:val="66C64032"/>
    <w:lvl w:ilvl="0" w:tplc="08090001">
      <w:start w:val="4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E4521"/>
    <w:multiLevelType w:val="hybridMultilevel"/>
    <w:tmpl w:val="CD3ABF7A"/>
    <w:lvl w:ilvl="0" w:tplc="D03E6A0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D60FC0"/>
    <w:multiLevelType w:val="hybridMultilevel"/>
    <w:tmpl w:val="DC02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04147"/>
    <w:multiLevelType w:val="hybridMultilevel"/>
    <w:tmpl w:val="E5466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573239"/>
    <w:multiLevelType w:val="hybridMultilevel"/>
    <w:tmpl w:val="CDD04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9A7356"/>
    <w:multiLevelType w:val="hybridMultilevel"/>
    <w:tmpl w:val="550ADFCE"/>
    <w:lvl w:ilvl="0" w:tplc="131EBCB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8E6CA0"/>
    <w:multiLevelType w:val="hybridMultilevel"/>
    <w:tmpl w:val="2484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A06916"/>
    <w:multiLevelType w:val="hybridMultilevel"/>
    <w:tmpl w:val="791EF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475D6A"/>
    <w:multiLevelType w:val="hybridMultilevel"/>
    <w:tmpl w:val="F8242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2B10BA"/>
    <w:multiLevelType w:val="hybridMultilevel"/>
    <w:tmpl w:val="F1FCDD82"/>
    <w:lvl w:ilvl="0" w:tplc="0108C758">
      <w:start w:val="200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B818A8"/>
    <w:multiLevelType w:val="hybridMultilevel"/>
    <w:tmpl w:val="4508C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6E4A3F"/>
    <w:multiLevelType w:val="hybridMultilevel"/>
    <w:tmpl w:val="3D94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4B6C82"/>
    <w:multiLevelType w:val="hybridMultilevel"/>
    <w:tmpl w:val="EA0C9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895057"/>
    <w:multiLevelType w:val="hybridMultilevel"/>
    <w:tmpl w:val="098232E4"/>
    <w:lvl w:ilvl="0" w:tplc="B928E3D6">
      <w:start w:val="4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A05633"/>
    <w:multiLevelType w:val="hybridMultilevel"/>
    <w:tmpl w:val="7B747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101A44"/>
    <w:multiLevelType w:val="hybridMultilevel"/>
    <w:tmpl w:val="732A741C"/>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1" w15:restartNumberingAfterBreak="0">
    <w:nsid w:val="77787B65"/>
    <w:multiLevelType w:val="hybridMultilevel"/>
    <w:tmpl w:val="24265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8"/>
  </w:num>
  <w:num w:numId="4">
    <w:abstractNumId w:val="6"/>
  </w:num>
  <w:num w:numId="5">
    <w:abstractNumId w:val="10"/>
  </w:num>
  <w:num w:numId="6">
    <w:abstractNumId w:val="4"/>
  </w:num>
  <w:num w:numId="7">
    <w:abstractNumId w:val="21"/>
  </w:num>
  <w:num w:numId="8">
    <w:abstractNumId w:val="18"/>
  </w:num>
  <w:num w:numId="9">
    <w:abstractNumId w:val="5"/>
  </w:num>
  <w:num w:numId="10">
    <w:abstractNumId w:val="9"/>
  </w:num>
  <w:num w:numId="11">
    <w:abstractNumId w:val="17"/>
  </w:num>
  <w:num w:numId="12">
    <w:abstractNumId w:val="13"/>
  </w:num>
  <w:num w:numId="13">
    <w:abstractNumId w:val="3"/>
  </w:num>
  <w:num w:numId="14">
    <w:abstractNumId w:val="2"/>
  </w:num>
  <w:num w:numId="15">
    <w:abstractNumId w:val="19"/>
  </w:num>
  <w:num w:numId="16">
    <w:abstractNumId w:val="11"/>
  </w:num>
  <w:num w:numId="17">
    <w:abstractNumId w:val="12"/>
  </w:num>
  <w:num w:numId="18">
    <w:abstractNumId w:val="7"/>
  </w:num>
  <w:num w:numId="19">
    <w:abstractNumId w:val="16"/>
  </w:num>
  <w:num w:numId="20">
    <w:abstractNumId w:val="20"/>
  </w:num>
  <w:num w:numId="21">
    <w:abstractNumId w:val="0"/>
  </w:num>
  <w:num w:numId="2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oung, E.S. (Ethan)">
    <w15:presenceInfo w15:providerId="AD" w15:userId="S::e.s.young@uu.nl::2329ca82-b87a-4a64-ad28-94c9545f7e4d"/>
  </w15:person>
  <w15:person w15:author="Jeff Simpson">
    <w15:presenceInfo w15:providerId="None" w15:userId="Jeff Simpson"/>
  </w15:person>
  <w15:person w15:author="Glenn I Roisman">
    <w15:presenceInfo w15:providerId="None" w15:userId="Glenn I Rois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CF8"/>
    <w:rsid w:val="00004291"/>
    <w:rsid w:val="0000588D"/>
    <w:rsid w:val="00010E0A"/>
    <w:rsid w:val="00012F28"/>
    <w:rsid w:val="00023544"/>
    <w:rsid w:val="00023D0B"/>
    <w:rsid w:val="000263D0"/>
    <w:rsid w:val="00027FB2"/>
    <w:rsid w:val="00033528"/>
    <w:rsid w:val="000379D5"/>
    <w:rsid w:val="00040E1B"/>
    <w:rsid w:val="00044015"/>
    <w:rsid w:val="00045809"/>
    <w:rsid w:val="0005435E"/>
    <w:rsid w:val="00060B38"/>
    <w:rsid w:val="0006764C"/>
    <w:rsid w:val="0007109A"/>
    <w:rsid w:val="00073017"/>
    <w:rsid w:val="00073914"/>
    <w:rsid w:val="00076876"/>
    <w:rsid w:val="0008469D"/>
    <w:rsid w:val="00084D0C"/>
    <w:rsid w:val="00085962"/>
    <w:rsid w:val="00086010"/>
    <w:rsid w:val="00086914"/>
    <w:rsid w:val="00087BA9"/>
    <w:rsid w:val="000902CF"/>
    <w:rsid w:val="00092573"/>
    <w:rsid w:val="000928F6"/>
    <w:rsid w:val="00094F89"/>
    <w:rsid w:val="000A2228"/>
    <w:rsid w:val="000A3D8E"/>
    <w:rsid w:val="000A4042"/>
    <w:rsid w:val="000B2448"/>
    <w:rsid w:val="000B63D5"/>
    <w:rsid w:val="000B6B76"/>
    <w:rsid w:val="000B7B07"/>
    <w:rsid w:val="000C0B2A"/>
    <w:rsid w:val="000C3252"/>
    <w:rsid w:val="000C4FC0"/>
    <w:rsid w:val="000C7171"/>
    <w:rsid w:val="000D0F9E"/>
    <w:rsid w:val="000D4E83"/>
    <w:rsid w:val="000E0EDB"/>
    <w:rsid w:val="000E1757"/>
    <w:rsid w:val="000E364A"/>
    <w:rsid w:val="000E4298"/>
    <w:rsid w:val="000F1499"/>
    <w:rsid w:val="000F482F"/>
    <w:rsid w:val="000F5780"/>
    <w:rsid w:val="00101455"/>
    <w:rsid w:val="00101506"/>
    <w:rsid w:val="00102129"/>
    <w:rsid w:val="00102D22"/>
    <w:rsid w:val="00103B80"/>
    <w:rsid w:val="00115923"/>
    <w:rsid w:val="00130C3B"/>
    <w:rsid w:val="00131448"/>
    <w:rsid w:val="00133A17"/>
    <w:rsid w:val="001436F4"/>
    <w:rsid w:val="00144AB9"/>
    <w:rsid w:val="00146115"/>
    <w:rsid w:val="00147B27"/>
    <w:rsid w:val="00150E25"/>
    <w:rsid w:val="001543DA"/>
    <w:rsid w:val="00154BC2"/>
    <w:rsid w:val="00154EE2"/>
    <w:rsid w:val="00157EFB"/>
    <w:rsid w:val="00160556"/>
    <w:rsid w:val="00162719"/>
    <w:rsid w:val="00164CF8"/>
    <w:rsid w:val="001669B8"/>
    <w:rsid w:val="00170AFC"/>
    <w:rsid w:val="00171775"/>
    <w:rsid w:val="00173C41"/>
    <w:rsid w:val="00175071"/>
    <w:rsid w:val="00176F79"/>
    <w:rsid w:val="00185F85"/>
    <w:rsid w:val="0018625C"/>
    <w:rsid w:val="0018638A"/>
    <w:rsid w:val="00186B20"/>
    <w:rsid w:val="0019273D"/>
    <w:rsid w:val="00196326"/>
    <w:rsid w:val="001A4973"/>
    <w:rsid w:val="001A69C6"/>
    <w:rsid w:val="001C08A6"/>
    <w:rsid w:val="001C0A33"/>
    <w:rsid w:val="001C687E"/>
    <w:rsid w:val="001C68EA"/>
    <w:rsid w:val="001D212D"/>
    <w:rsid w:val="001D2532"/>
    <w:rsid w:val="001D3F69"/>
    <w:rsid w:val="001D453D"/>
    <w:rsid w:val="001D6B0B"/>
    <w:rsid w:val="001D7051"/>
    <w:rsid w:val="001E1046"/>
    <w:rsid w:val="001E1143"/>
    <w:rsid w:val="001F0A5F"/>
    <w:rsid w:val="001F2A05"/>
    <w:rsid w:val="001F34F0"/>
    <w:rsid w:val="001F3D20"/>
    <w:rsid w:val="0020086D"/>
    <w:rsid w:val="0020207B"/>
    <w:rsid w:val="00203E12"/>
    <w:rsid w:val="00206588"/>
    <w:rsid w:val="00213FC8"/>
    <w:rsid w:val="002146FC"/>
    <w:rsid w:val="00215FE6"/>
    <w:rsid w:val="00220047"/>
    <w:rsid w:val="002276F2"/>
    <w:rsid w:val="002332FF"/>
    <w:rsid w:val="00234950"/>
    <w:rsid w:val="002358C2"/>
    <w:rsid w:val="00242257"/>
    <w:rsid w:val="002438A1"/>
    <w:rsid w:val="00243948"/>
    <w:rsid w:val="0024599B"/>
    <w:rsid w:val="0024703A"/>
    <w:rsid w:val="002478BF"/>
    <w:rsid w:val="002513E1"/>
    <w:rsid w:val="0025332F"/>
    <w:rsid w:val="00254817"/>
    <w:rsid w:val="00257165"/>
    <w:rsid w:val="0025753B"/>
    <w:rsid w:val="00257874"/>
    <w:rsid w:val="00260685"/>
    <w:rsid w:val="00262049"/>
    <w:rsid w:val="00262DBF"/>
    <w:rsid w:val="0026333C"/>
    <w:rsid w:val="00263F09"/>
    <w:rsid w:val="00272412"/>
    <w:rsid w:val="00273A5B"/>
    <w:rsid w:val="0028166F"/>
    <w:rsid w:val="00284BB8"/>
    <w:rsid w:val="00285E99"/>
    <w:rsid w:val="00292D3C"/>
    <w:rsid w:val="00293610"/>
    <w:rsid w:val="00294FB3"/>
    <w:rsid w:val="00295E28"/>
    <w:rsid w:val="00297BD2"/>
    <w:rsid w:val="002A4843"/>
    <w:rsid w:val="002A546D"/>
    <w:rsid w:val="002B17E6"/>
    <w:rsid w:val="002B4961"/>
    <w:rsid w:val="002B7D3F"/>
    <w:rsid w:val="002C3015"/>
    <w:rsid w:val="002C6D3A"/>
    <w:rsid w:val="002C6E30"/>
    <w:rsid w:val="002D0A1B"/>
    <w:rsid w:val="002D2CD0"/>
    <w:rsid w:val="002D4605"/>
    <w:rsid w:val="002D5D1D"/>
    <w:rsid w:val="002E0EE5"/>
    <w:rsid w:val="002E1AB2"/>
    <w:rsid w:val="002E3603"/>
    <w:rsid w:val="002E46E3"/>
    <w:rsid w:val="002E481A"/>
    <w:rsid w:val="002E4C24"/>
    <w:rsid w:val="002F07B3"/>
    <w:rsid w:val="002F2BB2"/>
    <w:rsid w:val="002F68B5"/>
    <w:rsid w:val="002F705B"/>
    <w:rsid w:val="002F7CE5"/>
    <w:rsid w:val="0031644B"/>
    <w:rsid w:val="00316A0C"/>
    <w:rsid w:val="00316F4B"/>
    <w:rsid w:val="00320783"/>
    <w:rsid w:val="00320904"/>
    <w:rsid w:val="00320C51"/>
    <w:rsid w:val="00320FCD"/>
    <w:rsid w:val="00321494"/>
    <w:rsid w:val="003220BC"/>
    <w:rsid w:val="0033047C"/>
    <w:rsid w:val="003315CE"/>
    <w:rsid w:val="00334082"/>
    <w:rsid w:val="003347A4"/>
    <w:rsid w:val="003402B5"/>
    <w:rsid w:val="0034209E"/>
    <w:rsid w:val="00345C99"/>
    <w:rsid w:val="00346693"/>
    <w:rsid w:val="00355F62"/>
    <w:rsid w:val="00357E03"/>
    <w:rsid w:val="00361803"/>
    <w:rsid w:val="00361F89"/>
    <w:rsid w:val="003651CD"/>
    <w:rsid w:val="003700AD"/>
    <w:rsid w:val="003737EF"/>
    <w:rsid w:val="0037685E"/>
    <w:rsid w:val="00382F86"/>
    <w:rsid w:val="00383126"/>
    <w:rsid w:val="00383A08"/>
    <w:rsid w:val="00385A58"/>
    <w:rsid w:val="00386D9C"/>
    <w:rsid w:val="00387DB2"/>
    <w:rsid w:val="00387E3A"/>
    <w:rsid w:val="00390343"/>
    <w:rsid w:val="00390E7D"/>
    <w:rsid w:val="003915EC"/>
    <w:rsid w:val="00392997"/>
    <w:rsid w:val="00392D21"/>
    <w:rsid w:val="003A0C72"/>
    <w:rsid w:val="003A438E"/>
    <w:rsid w:val="003A5110"/>
    <w:rsid w:val="003B7949"/>
    <w:rsid w:val="003C201D"/>
    <w:rsid w:val="003C2597"/>
    <w:rsid w:val="003C40FC"/>
    <w:rsid w:val="003C4F61"/>
    <w:rsid w:val="003C50E3"/>
    <w:rsid w:val="003C5C59"/>
    <w:rsid w:val="003C61FC"/>
    <w:rsid w:val="003D21C4"/>
    <w:rsid w:val="003D2C03"/>
    <w:rsid w:val="003D679E"/>
    <w:rsid w:val="003D69DD"/>
    <w:rsid w:val="003D751C"/>
    <w:rsid w:val="003E5E38"/>
    <w:rsid w:val="003E6AB4"/>
    <w:rsid w:val="003E7382"/>
    <w:rsid w:val="003F7C25"/>
    <w:rsid w:val="004004B2"/>
    <w:rsid w:val="0040080F"/>
    <w:rsid w:val="00401900"/>
    <w:rsid w:val="00406A0B"/>
    <w:rsid w:val="00407F3E"/>
    <w:rsid w:val="004102AE"/>
    <w:rsid w:val="00412C68"/>
    <w:rsid w:val="00414E69"/>
    <w:rsid w:val="0041695B"/>
    <w:rsid w:val="00422503"/>
    <w:rsid w:val="00426116"/>
    <w:rsid w:val="00430429"/>
    <w:rsid w:val="004343E9"/>
    <w:rsid w:val="00434448"/>
    <w:rsid w:val="00434608"/>
    <w:rsid w:val="00435F08"/>
    <w:rsid w:val="0043655A"/>
    <w:rsid w:val="00443B1C"/>
    <w:rsid w:val="0045020D"/>
    <w:rsid w:val="0045169D"/>
    <w:rsid w:val="00452DA3"/>
    <w:rsid w:val="00453D69"/>
    <w:rsid w:val="00454F2E"/>
    <w:rsid w:val="00457FB8"/>
    <w:rsid w:val="00466E8C"/>
    <w:rsid w:val="004674FA"/>
    <w:rsid w:val="0047465E"/>
    <w:rsid w:val="0047581B"/>
    <w:rsid w:val="00477464"/>
    <w:rsid w:val="00485DD1"/>
    <w:rsid w:val="004917FE"/>
    <w:rsid w:val="00493D77"/>
    <w:rsid w:val="004A2BD2"/>
    <w:rsid w:val="004A7557"/>
    <w:rsid w:val="004B051A"/>
    <w:rsid w:val="004B1164"/>
    <w:rsid w:val="004B50F8"/>
    <w:rsid w:val="004C067C"/>
    <w:rsid w:val="004C0958"/>
    <w:rsid w:val="004C6B42"/>
    <w:rsid w:val="004D3752"/>
    <w:rsid w:val="004D5BC0"/>
    <w:rsid w:val="004F0406"/>
    <w:rsid w:val="004F079B"/>
    <w:rsid w:val="004F07D8"/>
    <w:rsid w:val="004F0FA2"/>
    <w:rsid w:val="004F1670"/>
    <w:rsid w:val="004F306E"/>
    <w:rsid w:val="004F408F"/>
    <w:rsid w:val="004F40EC"/>
    <w:rsid w:val="004F45FD"/>
    <w:rsid w:val="004F50A4"/>
    <w:rsid w:val="0050038A"/>
    <w:rsid w:val="0050429F"/>
    <w:rsid w:val="00504E17"/>
    <w:rsid w:val="00510F94"/>
    <w:rsid w:val="005112A8"/>
    <w:rsid w:val="00512BA5"/>
    <w:rsid w:val="005135ED"/>
    <w:rsid w:val="005164DA"/>
    <w:rsid w:val="00523AC8"/>
    <w:rsid w:val="00523F10"/>
    <w:rsid w:val="005308BE"/>
    <w:rsid w:val="0053455F"/>
    <w:rsid w:val="005359C5"/>
    <w:rsid w:val="00540130"/>
    <w:rsid w:val="00541D59"/>
    <w:rsid w:val="00547D19"/>
    <w:rsid w:val="005500F9"/>
    <w:rsid w:val="00551620"/>
    <w:rsid w:val="00554187"/>
    <w:rsid w:val="0055550F"/>
    <w:rsid w:val="00567999"/>
    <w:rsid w:val="00567AD6"/>
    <w:rsid w:val="00572999"/>
    <w:rsid w:val="005744B4"/>
    <w:rsid w:val="00574D64"/>
    <w:rsid w:val="00575FBA"/>
    <w:rsid w:val="0057609B"/>
    <w:rsid w:val="00577861"/>
    <w:rsid w:val="00577A4B"/>
    <w:rsid w:val="0058414A"/>
    <w:rsid w:val="00587D5C"/>
    <w:rsid w:val="005900E9"/>
    <w:rsid w:val="0059229B"/>
    <w:rsid w:val="005948C8"/>
    <w:rsid w:val="005973B5"/>
    <w:rsid w:val="005A0B1E"/>
    <w:rsid w:val="005A41CB"/>
    <w:rsid w:val="005A7796"/>
    <w:rsid w:val="005B092C"/>
    <w:rsid w:val="005B2BBF"/>
    <w:rsid w:val="005B4A4A"/>
    <w:rsid w:val="005C367D"/>
    <w:rsid w:val="005C5F26"/>
    <w:rsid w:val="005C711D"/>
    <w:rsid w:val="005D19EB"/>
    <w:rsid w:val="005D2CE8"/>
    <w:rsid w:val="005D6318"/>
    <w:rsid w:val="005D7A09"/>
    <w:rsid w:val="005E10A7"/>
    <w:rsid w:val="005E3419"/>
    <w:rsid w:val="005E36AD"/>
    <w:rsid w:val="005F0112"/>
    <w:rsid w:val="005F16D7"/>
    <w:rsid w:val="005F2AFA"/>
    <w:rsid w:val="005F4D7E"/>
    <w:rsid w:val="006046B5"/>
    <w:rsid w:val="00604FF5"/>
    <w:rsid w:val="006069A7"/>
    <w:rsid w:val="00610B12"/>
    <w:rsid w:val="00611400"/>
    <w:rsid w:val="0061367A"/>
    <w:rsid w:val="00613950"/>
    <w:rsid w:val="0061402A"/>
    <w:rsid w:val="0062664A"/>
    <w:rsid w:val="00626841"/>
    <w:rsid w:val="006275A3"/>
    <w:rsid w:val="0062771B"/>
    <w:rsid w:val="00632C06"/>
    <w:rsid w:val="00635AAB"/>
    <w:rsid w:val="00636F49"/>
    <w:rsid w:val="00637039"/>
    <w:rsid w:val="0065438A"/>
    <w:rsid w:val="00656BEC"/>
    <w:rsid w:val="006640B6"/>
    <w:rsid w:val="006720CF"/>
    <w:rsid w:val="00672BC7"/>
    <w:rsid w:val="0068125C"/>
    <w:rsid w:val="006854ED"/>
    <w:rsid w:val="006861CC"/>
    <w:rsid w:val="00695A2C"/>
    <w:rsid w:val="006A0577"/>
    <w:rsid w:val="006A3426"/>
    <w:rsid w:val="006B3379"/>
    <w:rsid w:val="006B36AB"/>
    <w:rsid w:val="006B6456"/>
    <w:rsid w:val="006C44C8"/>
    <w:rsid w:val="006C475D"/>
    <w:rsid w:val="006D6844"/>
    <w:rsid w:val="006D6847"/>
    <w:rsid w:val="006F0793"/>
    <w:rsid w:val="006F52DC"/>
    <w:rsid w:val="006F6C8A"/>
    <w:rsid w:val="006F72E4"/>
    <w:rsid w:val="007006F5"/>
    <w:rsid w:val="00701FDC"/>
    <w:rsid w:val="00704E7F"/>
    <w:rsid w:val="00706457"/>
    <w:rsid w:val="007067C7"/>
    <w:rsid w:val="00707299"/>
    <w:rsid w:val="0071298A"/>
    <w:rsid w:val="007140F3"/>
    <w:rsid w:val="00714CFA"/>
    <w:rsid w:val="00716992"/>
    <w:rsid w:val="00717C95"/>
    <w:rsid w:val="007222BD"/>
    <w:rsid w:val="00722F8D"/>
    <w:rsid w:val="0072387D"/>
    <w:rsid w:val="00726406"/>
    <w:rsid w:val="007315E9"/>
    <w:rsid w:val="0073351B"/>
    <w:rsid w:val="00740CA0"/>
    <w:rsid w:val="00744362"/>
    <w:rsid w:val="0074736F"/>
    <w:rsid w:val="007537A4"/>
    <w:rsid w:val="00756995"/>
    <w:rsid w:val="007578B3"/>
    <w:rsid w:val="007634EF"/>
    <w:rsid w:val="007723B0"/>
    <w:rsid w:val="0077245E"/>
    <w:rsid w:val="00774552"/>
    <w:rsid w:val="0077494E"/>
    <w:rsid w:val="0078274A"/>
    <w:rsid w:val="00783FB0"/>
    <w:rsid w:val="0078493C"/>
    <w:rsid w:val="00786492"/>
    <w:rsid w:val="00786E00"/>
    <w:rsid w:val="00792ACC"/>
    <w:rsid w:val="00794B31"/>
    <w:rsid w:val="00797856"/>
    <w:rsid w:val="0079792E"/>
    <w:rsid w:val="007A4283"/>
    <w:rsid w:val="007A4892"/>
    <w:rsid w:val="007A630F"/>
    <w:rsid w:val="007C0668"/>
    <w:rsid w:val="007C63B0"/>
    <w:rsid w:val="007C72D1"/>
    <w:rsid w:val="007D0793"/>
    <w:rsid w:val="007D08A6"/>
    <w:rsid w:val="007D1C17"/>
    <w:rsid w:val="007D2B1D"/>
    <w:rsid w:val="007E0704"/>
    <w:rsid w:val="007E0893"/>
    <w:rsid w:val="007E14F4"/>
    <w:rsid w:val="007E6D86"/>
    <w:rsid w:val="007E6E38"/>
    <w:rsid w:val="008059CE"/>
    <w:rsid w:val="00810F0C"/>
    <w:rsid w:val="0081369A"/>
    <w:rsid w:val="0081548C"/>
    <w:rsid w:val="008159CA"/>
    <w:rsid w:val="00816636"/>
    <w:rsid w:val="00826724"/>
    <w:rsid w:val="00830085"/>
    <w:rsid w:val="008300DE"/>
    <w:rsid w:val="008303CF"/>
    <w:rsid w:val="0083092F"/>
    <w:rsid w:val="00832229"/>
    <w:rsid w:val="0083577C"/>
    <w:rsid w:val="00836D33"/>
    <w:rsid w:val="00840A8D"/>
    <w:rsid w:val="00843E56"/>
    <w:rsid w:val="00844588"/>
    <w:rsid w:val="00844A41"/>
    <w:rsid w:val="0084659C"/>
    <w:rsid w:val="008557D4"/>
    <w:rsid w:val="00865C2A"/>
    <w:rsid w:val="00866B32"/>
    <w:rsid w:val="00866B45"/>
    <w:rsid w:val="00867B2B"/>
    <w:rsid w:val="00872639"/>
    <w:rsid w:val="00873A9C"/>
    <w:rsid w:val="00873FCF"/>
    <w:rsid w:val="00875113"/>
    <w:rsid w:val="0087622A"/>
    <w:rsid w:val="00880743"/>
    <w:rsid w:val="00882A8D"/>
    <w:rsid w:val="00884D9D"/>
    <w:rsid w:val="008858B0"/>
    <w:rsid w:val="00892A55"/>
    <w:rsid w:val="00893A80"/>
    <w:rsid w:val="00895D5A"/>
    <w:rsid w:val="00897E0B"/>
    <w:rsid w:val="008A0806"/>
    <w:rsid w:val="008A1CBF"/>
    <w:rsid w:val="008A2F9D"/>
    <w:rsid w:val="008A68DE"/>
    <w:rsid w:val="008A73DD"/>
    <w:rsid w:val="008B1B0B"/>
    <w:rsid w:val="008B2626"/>
    <w:rsid w:val="008B74D1"/>
    <w:rsid w:val="008C1E45"/>
    <w:rsid w:val="008C2FA1"/>
    <w:rsid w:val="008D4215"/>
    <w:rsid w:val="008D5AEE"/>
    <w:rsid w:val="008D6574"/>
    <w:rsid w:val="008D7104"/>
    <w:rsid w:val="008E1C81"/>
    <w:rsid w:val="008E71CA"/>
    <w:rsid w:val="008F292C"/>
    <w:rsid w:val="008F345C"/>
    <w:rsid w:val="008F3513"/>
    <w:rsid w:val="008F42D8"/>
    <w:rsid w:val="008F61E5"/>
    <w:rsid w:val="00901630"/>
    <w:rsid w:val="009037C3"/>
    <w:rsid w:val="00903DF3"/>
    <w:rsid w:val="00906556"/>
    <w:rsid w:val="00913D64"/>
    <w:rsid w:val="009261DA"/>
    <w:rsid w:val="00927188"/>
    <w:rsid w:val="009271E4"/>
    <w:rsid w:val="009275F5"/>
    <w:rsid w:val="009306A5"/>
    <w:rsid w:val="0093301D"/>
    <w:rsid w:val="009346EA"/>
    <w:rsid w:val="00935F81"/>
    <w:rsid w:val="00937E81"/>
    <w:rsid w:val="009429E0"/>
    <w:rsid w:val="00943376"/>
    <w:rsid w:val="0094427A"/>
    <w:rsid w:val="00944B9A"/>
    <w:rsid w:val="00953C09"/>
    <w:rsid w:val="0095467E"/>
    <w:rsid w:val="00954B8F"/>
    <w:rsid w:val="009553DA"/>
    <w:rsid w:val="00962E5C"/>
    <w:rsid w:val="00964E29"/>
    <w:rsid w:val="0096786B"/>
    <w:rsid w:val="0097001F"/>
    <w:rsid w:val="0097067C"/>
    <w:rsid w:val="00970792"/>
    <w:rsid w:val="00980A80"/>
    <w:rsid w:val="009823BC"/>
    <w:rsid w:val="00985D53"/>
    <w:rsid w:val="009935A4"/>
    <w:rsid w:val="00996A17"/>
    <w:rsid w:val="00996EBF"/>
    <w:rsid w:val="009977DF"/>
    <w:rsid w:val="009A3E51"/>
    <w:rsid w:val="009A4C71"/>
    <w:rsid w:val="009B1599"/>
    <w:rsid w:val="009B48B7"/>
    <w:rsid w:val="009B5F6A"/>
    <w:rsid w:val="009B64AC"/>
    <w:rsid w:val="009B720A"/>
    <w:rsid w:val="009B7AFB"/>
    <w:rsid w:val="009C1D5E"/>
    <w:rsid w:val="009D14AA"/>
    <w:rsid w:val="009D3DB1"/>
    <w:rsid w:val="009E018F"/>
    <w:rsid w:val="009E3212"/>
    <w:rsid w:val="009E4F13"/>
    <w:rsid w:val="009E619E"/>
    <w:rsid w:val="009E6C14"/>
    <w:rsid w:val="009E7330"/>
    <w:rsid w:val="009F07D6"/>
    <w:rsid w:val="009F0EA3"/>
    <w:rsid w:val="009F2D6A"/>
    <w:rsid w:val="009F5904"/>
    <w:rsid w:val="009F6C45"/>
    <w:rsid w:val="009F709C"/>
    <w:rsid w:val="00A02EA7"/>
    <w:rsid w:val="00A041B6"/>
    <w:rsid w:val="00A14C1A"/>
    <w:rsid w:val="00A14C60"/>
    <w:rsid w:val="00A20ACB"/>
    <w:rsid w:val="00A23BA9"/>
    <w:rsid w:val="00A36C42"/>
    <w:rsid w:val="00A43AF0"/>
    <w:rsid w:val="00A46A2F"/>
    <w:rsid w:val="00A4794A"/>
    <w:rsid w:val="00A47B7E"/>
    <w:rsid w:val="00A5142E"/>
    <w:rsid w:val="00A54706"/>
    <w:rsid w:val="00A57B5A"/>
    <w:rsid w:val="00A63BB3"/>
    <w:rsid w:val="00A64933"/>
    <w:rsid w:val="00A6644A"/>
    <w:rsid w:val="00A675B1"/>
    <w:rsid w:val="00A71C1B"/>
    <w:rsid w:val="00A7450C"/>
    <w:rsid w:val="00A7512A"/>
    <w:rsid w:val="00A76E6A"/>
    <w:rsid w:val="00A80899"/>
    <w:rsid w:val="00A809EF"/>
    <w:rsid w:val="00A80D7B"/>
    <w:rsid w:val="00A821A2"/>
    <w:rsid w:val="00A856C7"/>
    <w:rsid w:val="00A875F5"/>
    <w:rsid w:val="00A939AE"/>
    <w:rsid w:val="00AA01C6"/>
    <w:rsid w:val="00AA347F"/>
    <w:rsid w:val="00AB223C"/>
    <w:rsid w:val="00AB3927"/>
    <w:rsid w:val="00AB4692"/>
    <w:rsid w:val="00AC0760"/>
    <w:rsid w:val="00AC0B4A"/>
    <w:rsid w:val="00AC1090"/>
    <w:rsid w:val="00AD26A1"/>
    <w:rsid w:val="00AD2B75"/>
    <w:rsid w:val="00AD2C61"/>
    <w:rsid w:val="00AD2F4B"/>
    <w:rsid w:val="00AD4DEF"/>
    <w:rsid w:val="00AD7B06"/>
    <w:rsid w:val="00AE08AD"/>
    <w:rsid w:val="00AE106E"/>
    <w:rsid w:val="00AE175D"/>
    <w:rsid w:val="00AE7371"/>
    <w:rsid w:val="00AE7AA6"/>
    <w:rsid w:val="00AF5F87"/>
    <w:rsid w:val="00AF69CC"/>
    <w:rsid w:val="00B069A9"/>
    <w:rsid w:val="00B100B8"/>
    <w:rsid w:val="00B10920"/>
    <w:rsid w:val="00B10DD8"/>
    <w:rsid w:val="00B1314A"/>
    <w:rsid w:val="00B1607B"/>
    <w:rsid w:val="00B2394A"/>
    <w:rsid w:val="00B244D2"/>
    <w:rsid w:val="00B26CCF"/>
    <w:rsid w:val="00B305EC"/>
    <w:rsid w:val="00B46230"/>
    <w:rsid w:val="00B46CB8"/>
    <w:rsid w:val="00B55043"/>
    <w:rsid w:val="00B62A79"/>
    <w:rsid w:val="00B72710"/>
    <w:rsid w:val="00B751B2"/>
    <w:rsid w:val="00B7717C"/>
    <w:rsid w:val="00B77B41"/>
    <w:rsid w:val="00B822CD"/>
    <w:rsid w:val="00B82CF7"/>
    <w:rsid w:val="00B86E91"/>
    <w:rsid w:val="00B9187F"/>
    <w:rsid w:val="00B9438C"/>
    <w:rsid w:val="00B94E31"/>
    <w:rsid w:val="00B960AA"/>
    <w:rsid w:val="00BA581E"/>
    <w:rsid w:val="00BA7B73"/>
    <w:rsid w:val="00BA7EE5"/>
    <w:rsid w:val="00BB2AF3"/>
    <w:rsid w:val="00BB3366"/>
    <w:rsid w:val="00BB6694"/>
    <w:rsid w:val="00BC0A7D"/>
    <w:rsid w:val="00BC559D"/>
    <w:rsid w:val="00BD2EE8"/>
    <w:rsid w:val="00BD3A23"/>
    <w:rsid w:val="00BD3C01"/>
    <w:rsid w:val="00BD53A5"/>
    <w:rsid w:val="00BD6DEC"/>
    <w:rsid w:val="00BE00F3"/>
    <w:rsid w:val="00BE0DCB"/>
    <w:rsid w:val="00BE2DE5"/>
    <w:rsid w:val="00BE2E47"/>
    <w:rsid w:val="00BE36F6"/>
    <w:rsid w:val="00BE387E"/>
    <w:rsid w:val="00BE4486"/>
    <w:rsid w:val="00BE502D"/>
    <w:rsid w:val="00BE53F0"/>
    <w:rsid w:val="00BF09F3"/>
    <w:rsid w:val="00BF750C"/>
    <w:rsid w:val="00C03449"/>
    <w:rsid w:val="00C03F14"/>
    <w:rsid w:val="00C05AA5"/>
    <w:rsid w:val="00C104CC"/>
    <w:rsid w:val="00C10AFB"/>
    <w:rsid w:val="00C111B3"/>
    <w:rsid w:val="00C13988"/>
    <w:rsid w:val="00C15FDD"/>
    <w:rsid w:val="00C227BD"/>
    <w:rsid w:val="00C242AA"/>
    <w:rsid w:val="00C33FC4"/>
    <w:rsid w:val="00C35174"/>
    <w:rsid w:val="00C41C17"/>
    <w:rsid w:val="00C43575"/>
    <w:rsid w:val="00C50B5C"/>
    <w:rsid w:val="00C511E4"/>
    <w:rsid w:val="00C61E15"/>
    <w:rsid w:val="00C627C9"/>
    <w:rsid w:val="00C62B92"/>
    <w:rsid w:val="00C6470B"/>
    <w:rsid w:val="00C647E6"/>
    <w:rsid w:val="00C66D90"/>
    <w:rsid w:val="00C72AA8"/>
    <w:rsid w:val="00C75075"/>
    <w:rsid w:val="00C7765E"/>
    <w:rsid w:val="00C82227"/>
    <w:rsid w:val="00C827EF"/>
    <w:rsid w:val="00C840FC"/>
    <w:rsid w:val="00C86121"/>
    <w:rsid w:val="00C87211"/>
    <w:rsid w:val="00C90724"/>
    <w:rsid w:val="00C92E23"/>
    <w:rsid w:val="00CA0FE8"/>
    <w:rsid w:val="00CA32CE"/>
    <w:rsid w:val="00CA33DC"/>
    <w:rsid w:val="00CA3D01"/>
    <w:rsid w:val="00CC0181"/>
    <w:rsid w:val="00CC1CF1"/>
    <w:rsid w:val="00CC248A"/>
    <w:rsid w:val="00CC2B0C"/>
    <w:rsid w:val="00CC3638"/>
    <w:rsid w:val="00CC3974"/>
    <w:rsid w:val="00CD2424"/>
    <w:rsid w:val="00CD27D6"/>
    <w:rsid w:val="00CD3488"/>
    <w:rsid w:val="00CD42DA"/>
    <w:rsid w:val="00CD5715"/>
    <w:rsid w:val="00CE08F6"/>
    <w:rsid w:val="00CE0EB4"/>
    <w:rsid w:val="00CE48D3"/>
    <w:rsid w:val="00CF0BAA"/>
    <w:rsid w:val="00CF4DFF"/>
    <w:rsid w:val="00CF6519"/>
    <w:rsid w:val="00CF7AB9"/>
    <w:rsid w:val="00D00360"/>
    <w:rsid w:val="00D00EC0"/>
    <w:rsid w:val="00D03929"/>
    <w:rsid w:val="00D03EA6"/>
    <w:rsid w:val="00D078E3"/>
    <w:rsid w:val="00D10C81"/>
    <w:rsid w:val="00D116FF"/>
    <w:rsid w:val="00D126FB"/>
    <w:rsid w:val="00D128BD"/>
    <w:rsid w:val="00D1593F"/>
    <w:rsid w:val="00D15C80"/>
    <w:rsid w:val="00D205A1"/>
    <w:rsid w:val="00D20A3A"/>
    <w:rsid w:val="00D21811"/>
    <w:rsid w:val="00D22274"/>
    <w:rsid w:val="00D24768"/>
    <w:rsid w:val="00D31B9E"/>
    <w:rsid w:val="00D33A4A"/>
    <w:rsid w:val="00D37191"/>
    <w:rsid w:val="00D4140E"/>
    <w:rsid w:val="00D4365D"/>
    <w:rsid w:val="00D44AA1"/>
    <w:rsid w:val="00D46CBB"/>
    <w:rsid w:val="00D4727F"/>
    <w:rsid w:val="00D47633"/>
    <w:rsid w:val="00D47AB2"/>
    <w:rsid w:val="00D47FE1"/>
    <w:rsid w:val="00D50BC2"/>
    <w:rsid w:val="00D53B00"/>
    <w:rsid w:val="00D55004"/>
    <w:rsid w:val="00D55907"/>
    <w:rsid w:val="00D56367"/>
    <w:rsid w:val="00D6613C"/>
    <w:rsid w:val="00D66A6D"/>
    <w:rsid w:val="00D66D4D"/>
    <w:rsid w:val="00D71388"/>
    <w:rsid w:val="00D73A4F"/>
    <w:rsid w:val="00D807F7"/>
    <w:rsid w:val="00D82144"/>
    <w:rsid w:val="00D84900"/>
    <w:rsid w:val="00D864A1"/>
    <w:rsid w:val="00D92CB3"/>
    <w:rsid w:val="00D93029"/>
    <w:rsid w:val="00D96540"/>
    <w:rsid w:val="00DB2A19"/>
    <w:rsid w:val="00DB72A6"/>
    <w:rsid w:val="00DC1651"/>
    <w:rsid w:val="00DC4596"/>
    <w:rsid w:val="00DD08C6"/>
    <w:rsid w:val="00DD0D3C"/>
    <w:rsid w:val="00DD15DE"/>
    <w:rsid w:val="00DD25BA"/>
    <w:rsid w:val="00DD3634"/>
    <w:rsid w:val="00DD44D9"/>
    <w:rsid w:val="00DD6FC3"/>
    <w:rsid w:val="00DD75F2"/>
    <w:rsid w:val="00DD7C7D"/>
    <w:rsid w:val="00DE638A"/>
    <w:rsid w:val="00DE668C"/>
    <w:rsid w:val="00DF5A6D"/>
    <w:rsid w:val="00E04807"/>
    <w:rsid w:val="00E05E36"/>
    <w:rsid w:val="00E104B6"/>
    <w:rsid w:val="00E1291F"/>
    <w:rsid w:val="00E15755"/>
    <w:rsid w:val="00E17E32"/>
    <w:rsid w:val="00E21E38"/>
    <w:rsid w:val="00E22A5D"/>
    <w:rsid w:val="00E22AB7"/>
    <w:rsid w:val="00E239BB"/>
    <w:rsid w:val="00E2541B"/>
    <w:rsid w:val="00E25E6C"/>
    <w:rsid w:val="00E26962"/>
    <w:rsid w:val="00E272F3"/>
    <w:rsid w:val="00E27DCC"/>
    <w:rsid w:val="00E31295"/>
    <w:rsid w:val="00E33DE7"/>
    <w:rsid w:val="00E34773"/>
    <w:rsid w:val="00E37E66"/>
    <w:rsid w:val="00E45BCF"/>
    <w:rsid w:val="00E4709E"/>
    <w:rsid w:val="00E4744C"/>
    <w:rsid w:val="00E53849"/>
    <w:rsid w:val="00E5567E"/>
    <w:rsid w:val="00E55896"/>
    <w:rsid w:val="00E66B53"/>
    <w:rsid w:val="00E66BDE"/>
    <w:rsid w:val="00E70C85"/>
    <w:rsid w:val="00E717EB"/>
    <w:rsid w:val="00E73CF5"/>
    <w:rsid w:val="00E82154"/>
    <w:rsid w:val="00E82531"/>
    <w:rsid w:val="00E82FC0"/>
    <w:rsid w:val="00E83231"/>
    <w:rsid w:val="00E84ED5"/>
    <w:rsid w:val="00E90F95"/>
    <w:rsid w:val="00E93ACC"/>
    <w:rsid w:val="00E96124"/>
    <w:rsid w:val="00EA0CD2"/>
    <w:rsid w:val="00EA1670"/>
    <w:rsid w:val="00EA176E"/>
    <w:rsid w:val="00EA26DE"/>
    <w:rsid w:val="00EA33B5"/>
    <w:rsid w:val="00EA66AF"/>
    <w:rsid w:val="00EB42AC"/>
    <w:rsid w:val="00EB5E3F"/>
    <w:rsid w:val="00EB648A"/>
    <w:rsid w:val="00EB742B"/>
    <w:rsid w:val="00EC0276"/>
    <w:rsid w:val="00EC1A13"/>
    <w:rsid w:val="00EC568B"/>
    <w:rsid w:val="00EC5A3F"/>
    <w:rsid w:val="00EC65EC"/>
    <w:rsid w:val="00ED014F"/>
    <w:rsid w:val="00ED339E"/>
    <w:rsid w:val="00ED3FE3"/>
    <w:rsid w:val="00ED48DF"/>
    <w:rsid w:val="00EE11DE"/>
    <w:rsid w:val="00EE2063"/>
    <w:rsid w:val="00EE6B7F"/>
    <w:rsid w:val="00EE73FF"/>
    <w:rsid w:val="00EF28CF"/>
    <w:rsid w:val="00EF2C50"/>
    <w:rsid w:val="00EF59AE"/>
    <w:rsid w:val="00EF5D45"/>
    <w:rsid w:val="00EF7AE4"/>
    <w:rsid w:val="00EF7B0A"/>
    <w:rsid w:val="00F0341E"/>
    <w:rsid w:val="00F03B1E"/>
    <w:rsid w:val="00F040A9"/>
    <w:rsid w:val="00F17233"/>
    <w:rsid w:val="00F172B5"/>
    <w:rsid w:val="00F17B4D"/>
    <w:rsid w:val="00F21740"/>
    <w:rsid w:val="00F225F4"/>
    <w:rsid w:val="00F22EA1"/>
    <w:rsid w:val="00F2314B"/>
    <w:rsid w:val="00F2574C"/>
    <w:rsid w:val="00F3163F"/>
    <w:rsid w:val="00F33DCD"/>
    <w:rsid w:val="00F35006"/>
    <w:rsid w:val="00F3675F"/>
    <w:rsid w:val="00F45667"/>
    <w:rsid w:val="00F45D99"/>
    <w:rsid w:val="00F460FA"/>
    <w:rsid w:val="00F5065B"/>
    <w:rsid w:val="00F5138E"/>
    <w:rsid w:val="00F5225A"/>
    <w:rsid w:val="00F52881"/>
    <w:rsid w:val="00F52A91"/>
    <w:rsid w:val="00F6342E"/>
    <w:rsid w:val="00F66152"/>
    <w:rsid w:val="00F70B0C"/>
    <w:rsid w:val="00F70E66"/>
    <w:rsid w:val="00F71BC3"/>
    <w:rsid w:val="00F720F8"/>
    <w:rsid w:val="00F72F82"/>
    <w:rsid w:val="00F73FC6"/>
    <w:rsid w:val="00F77097"/>
    <w:rsid w:val="00F80219"/>
    <w:rsid w:val="00F8242D"/>
    <w:rsid w:val="00F8586D"/>
    <w:rsid w:val="00F923BF"/>
    <w:rsid w:val="00F940D1"/>
    <w:rsid w:val="00F94C72"/>
    <w:rsid w:val="00FA167E"/>
    <w:rsid w:val="00FA1DB3"/>
    <w:rsid w:val="00FA4816"/>
    <w:rsid w:val="00FA7986"/>
    <w:rsid w:val="00FB5AA0"/>
    <w:rsid w:val="00FB7EF8"/>
    <w:rsid w:val="00FC09E9"/>
    <w:rsid w:val="00FC0FEB"/>
    <w:rsid w:val="00FC1A03"/>
    <w:rsid w:val="00FC1DB8"/>
    <w:rsid w:val="00FC355C"/>
    <w:rsid w:val="00FC6D4A"/>
    <w:rsid w:val="00FD194E"/>
    <w:rsid w:val="00FD1DFB"/>
    <w:rsid w:val="00FD2D65"/>
    <w:rsid w:val="00FD4FC3"/>
    <w:rsid w:val="00FD67A7"/>
    <w:rsid w:val="00FE0336"/>
    <w:rsid w:val="00FE44A0"/>
    <w:rsid w:val="00FE5434"/>
    <w:rsid w:val="00FE7CA3"/>
    <w:rsid w:val="00FF0FC3"/>
    <w:rsid w:val="00FF57EA"/>
    <w:rsid w:val="00FF5E87"/>
    <w:rsid w:val="00FF6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F72D3"/>
  <w15:chartTrackingRefBased/>
  <w15:docId w15:val="{29CA9F5B-D531-B444-8A15-6B5704294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44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CF8"/>
    <w:pPr>
      <w:ind w:left="720"/>
      <w:contextualSpacing/>
    </w:pPr>
  </w:style>
  <w:style w:type="paragraph" w:styleId="BalloonText">
    <w:name w:val="Balloon Text"/>
    <w:basedOn w:val="Normal"/>
    <w:link w:val="BalloonTextChar"/>
    <w:uiPriority w:val="99"/>
    <w:semiHidden/>
    <w:unhideWhenUsed/>
    <w:rsid w:val="0083092F"/>
    <w:rPr>
      <w:sz w:val="18"/>
      <w:szCs w:val="18"/>
    </w:rPr>
  </w:style>
  <w:style w:type="character" w:customStyle="1" w:styleId="BalloonTextChar">
    <w:name w:val="Balloon Text Char"/>
    <w:basedOn w:val="DefaultParagraphFont"/>
    <w:link w:val="BalloonText"/>
    <w:uiPriority w:val="99"/>
    <w:semiHidden/>
    <w:rsid w:val="0083092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3092F"/>
    <w:rPr>
      <w:sz w:val="16"/>
      <w:szCs w:val="16"/>
    </w:rPr>
  </w:style>
  <w:style w:type="paragraph" w:styleId="CommentText">
    <w:name w:val="annotation text"/>
    <w:basedOn w:val="Normal"/>
    <w:link w:val="CommentTextChar"/>
    <w:uiPriority w:val="99"/>
    <w:unhideWhenUsed/>
    <w:rsid w:val="0083092F"/>
    <w:rPr>
      <w:sz w:val="20"/>
      <w:szCs w:val="20"/>
    </w:rPr>
  </w:style>
  <w:style w:type="character" w:customStyle="1" w:styleId="CommentTextChar">
    <w:name w:val="Comment Text Char"/>
    <w:basedOn w:val="DefaultParagraphFont"/>
    <w:link w:val="CommentText"/>
    <w:uiPriority w:val="99"/>
    <w:rsid w:val="0083092F"/>
    <w:rPr>
      <w:sz w:val="20"/>
      <w:szCs w:val="20"/>
    </w:rPr>
  </w:style>
  <w:style w:type="paragraph" w:styleId="CommentSubject">
    <w:name w:val="annotation subject"/>
    <w:basedOn w:val="CommentText"/>
    <w:next w:val="CommentText"/>
    <w:link w:val="CommentSubjectChar"/>
    <w:uiPriority w:val="99"/>
    <w:semiHidden/>
    <w:unhideWhenUsed/>
    <w:rsid w:val="0083092F"/>
    <w:rPr>
      <w:b/>
      <w:bCs/>
    </w:rPr>
  </w:style>
  <w:style w:type="character" w:customStyle="1" w:styleId="CommentSubjectChar">
    <w:name w:val="Comment Subject Char"/>
    <w:basedOn w:val="CommentTextChar"/>
    <w:link w:val="CommentSubject"/>
    <w:uiPriority w:val="99"/>
    <w:semiHidden/>
    <w:rsid w:val="0083092F"/>
    <w:rPr>
      <w:b/>
      <w:bCs/>
      <w:sz w:val="20"/>
      <w:szCs w:val="20"/>
    </w:rPr>
  </w:style>
  <w:style w:type="paragraph" w:styleId="NormalWeb">
    <w:name w:val="Normal (Web)"/>
    <w:basedOn w:val="Normal"/>
    <w:uiPriority w:val="99"/>
    <w:semiHidden/>
    <w:unhideWhenUsed/>
    <w:rsid w:val="004F079B"/>
    <w:pPr>
      <w:spacing w:before="100" w:beforeAutospacing="1" w:after="100" w:afterAutospacing="1"/>
    </w:pPr>
  </w:style>
  <w:style w:type="paragraph" w:styleId="Header">
    <w:name w:val="header"/>
    <w:basedOn w:val="Normal"/>
    <w:link w:val="HeaderChar"/>
    <w:uiPriority w:val="99"/>
    <w:unhideWhenUsed/>
    <w:rsid w:val="00C242AA"/>
    <w:pPr>
      <w:tabs>
        <w:tab w:val="center" w:pos="4680"/>
        <w:tab w:val="right" w:pos="9360"/>
      </w:tabs>
    </w:pPr>
  </w:style>
  <w:style w:type="character" w:customStyle="1" w:styleId="HeaderChar">
    <w:name w:val="Header Char"/>
    <w:basedOn w:val="DefaultParagraphFont"/>
    <w:link w:val="Header"/>
    <w:uiPriority w:val="99"/>
    <w:rsid w:val="00C242AA"/>
  </w:style>
  <w:style w:type="paragraph" w:styleId="Footer">
    <w:name w:val="footer"/>
    <w:basedOn w:val="Normal"/>
    <w:link w:val="FooterChar"/>
    <w:uiPriority w:val="99"/>
    <w:unhideWhenUsed/>
    <w:rsid w:val="00C242AA"/>
    <w:pPr>
      <w:tabs>
        <w:tab w:val="center" w:pos="4680"/>
        <w:tab w:val="right" w:pos="9360"/>
      </w:tabs>
    </w:pPr>
  </w:style>
  <w:style w:type="character" w:customStyle="1" w:styleId="FooterChar">
    <w:name w:val="Footer Char"/>
    <w:basedOn w:val="DefaultParagraphFont"/>
    <w:link w:val="Footer"/>
    <w:uiPriority w:val="99"/>
    <w:rsid w:val="00C242AA"/>
  </w:style>
  <w:style w:type="character" w:styleId="PageNumber">
    <w:name w:val="page number"/>
    <w:basedOn w:val="DefaultParagraphFont"/>
    <w:uiPriority w:val="99"/>
    <w:semiHidden/>
    <w:unhideWhenUsed/>
    <w:rsid w:val="00C242AA"/>
  </w:style>
  <w:style w:type="character" w:styleId="Hyperlink">
    <w:name w:val="Hyperlink"/>
    <w:basedOn w:val="DefaultParagraphFont"/>
    <w:uiPriority w:val="99"/>
    <w:unhideWhenUsed/>
    <w:rsid w:val="000928F6"/>
    <w:rPr>
      <w:color w:val="0563C1" w:themeColor="hyperlink"/>
      <w:u w:val="single"/>
    </w:rPr>
  </w:style>
  <w:style w:type="character" w:customStyle="1" w:styleId="UnresolvedMention">
    <w:name w:val="Unresolved Mention"/>
    <w:basedOn w:val="DefaultParagraphFont"/>
    <w:uiPriority w:val="99"/>
    <w:semiHidden/>
    <w:unhideWhenUsed/>
    <w:rsid w:val="000928F6"/>
    <w:rPr>
      <w:color w:val="605E5C"/>
      <w:shd w:val="clear" w:color="auto" w:fill="E1DFDD"/>
    </w:rPr>
  </w:style>
  <w:style w:type="paragraph" w:styleId="Bibliography">
    <w:name w:val="Bibliography"/>
    <w:basedOn w:val="Normal"/>
    <w:next w:val="Normal"/>
    <w:uiPriority w:val="37"/>
    <w:unhideWhenUsed/>
    <w:rsid w:val="009F6C45"/>
    <w:pPr>
      <w:tabs>
        <w:tab w:val="left" w:pos="380"/>
      </w:tabs>
      <w:spacing w:line="480" w:lineRule="auto"/>
      <w:ind w:left="720" w:hanging="720"/>
    </w:pPr>
  </w:style>
  <w:style w:type="paragraph" w:styleId="BodyText">
    <w:name w:val="Body Text"/>
    <w:basedOn w:val="Normal"/>
    <w:link w:val="BodyTextChar"/>
    <w:uiPriority w:val="99"/>
    <w:unhideWhenUsed/>
    <w:rsid w:val="005C711D"/>
    <w:pPr>
      <w:spacing w:after="120"/>
    </w:pPr>
    <w:rPr>
      <w:rFonts w:eastAsiaTheme="minorEastAsia"/>
    </w:rPr>
  </w:style>
  <w:style w:type="character" w:customStyle="1" w:styleId="BodyTextChar">
    <w:name w:val="Body Text Char"/>
    <w:basedOn w:val="DefaultParagraphFont"/>
    <w:link w:val="BodyText"/>
    <w:uiPriority w:val="99"/>
    <w:rsid w:val="005C711D"/>
    <w:rPr>
      <w:rFonts w:ascii="Times New Roman" w:eastAsiaTheme="minorEastAsia" w:hAnsi="Times New Roman" w:cs="Times New Roman"/>
    </w:rPr>
  </w:style>
  <w:style w:type="character" w:styleId="FollowedHyperlink">
    <w:name w:val="FollowedHyperlink"/>
    <w:basedOn w:val="DefaultParagraphFont"/>
    <w:uiPriority w:val="99"/>
    <w:semiHidden/>
    <w:unhideWhenUsed/>
    <w:rsid w:val="00CD5715"/>
    <w:rPr>
      <w:color w:val="954F72" w:themeColor="followedHyperlink"/>
      <w:u w:val="single"/>
    </w:rPr>
  </w:style>
  <w:style w:type="paragraph" w:styleId="Revision">
    <w:name w:val="Revision"/>
    <w:hidden/>
    <w:uiPriority w:val="99"/>
    <w:semiHidden/>
    <w:rsid w:val="00CD5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88427796">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78890713">
      <w:bodyDiv w:val="1"/>
      <w:marLeft w:val="0"/>
      <w:marRight w:val="0"/>
      <w:marTop w:val="0"/>
      <w:marBottom w:val="0"/>
      <w:divBdr>
        <w:top w:val="none" w:sz="0" w:space="0" w:color="auto"/>
        <w:left w:val="none" w:sz="0" w:space="0" w:color="auto"/>
        <w:bottom w:val="none" w:sz="0" w:space="0" w:color="auto"/>
        <w:right w:val="none" w:sz="0" w:space="0" w:color="auto"/>
      </w:divBdr>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290819986">
      <w:bodyDiv w:val="1"/>
      <w:marLeft w:val="0"/>
      <w:marRight w:val="0"/>
      <w:marTop w:val="0"/>
      <w:marBottom w:val="0"/>
      <w:divBdr>
        <w:top w:val="none" w:sz="0" w:space="0" w:color="auto"/>
        <w:left w:val="none" w:sz="0" w:space="0" w:color="auto"/>
        <w:bottom w:val="none" w:sz="0" w:space="0" w:color="auto"/>
        <w:right w:val="none" w:sz="0" w:space="0" w:color="auto"/>
      </w:divBdr>
      <w:divsChild>
        <w:div w:id="1905918147">
          <w:marLeft w:val="0"/>
          <w:marRight w:val="0"/>
          <w:marTop w:val="0"/>
          <w:marBottom w:val="0"/>
          <w:divBdr>
            <w:top w:val="none" w:sz="0" w:space="0" w:color="auto"/>
            <w:left w:val="none" w:sz="0" w:space="0" w:color="auto"/>
            <w:bottom w:val="none" w:sz="0" w:space="0" w:color="auto"/>
            <w:right w:val="none" w:sz="0" w:space="0" w:color="auto"/>
          </w:divBdr>
          <w:divsChild>
            <w:div w:id="2106266705">
              <w:marLeft w:val="0"/>
              <w:marRight w:val="0"/>
              <w:marTop w:val="0"/>
              <w:marBottom w:val="0"/>
              <w:divBdr>
                <w:top w:val="none" w:sz="0" w:space="0" w:color="auto"/>
                <w:left w:val="none" w:sz="0" w:space="0" w:color="auto"/>
                <w:bottom w:val="none" w:sz="0" w:space="0" w:color="auto"/>
                <w:right w:val="none" w:sz="0" w:space="0" w:color="auto"/>
              </w:divBdr>
              <w:divsChild>
                <w:div w:id="9559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27790966">
      <w:bodyDiv w:val="1"/>
      <w:marLeft w:val="0"/>
      <w:marRight w:val="0"/>
      <w:marTop w:val="0"/>
      <w:marBottom w:val="0"/>
      <w:divBdr>
        <w:top w:val="none" w:sz="0" w:space="0" w:color="auto"/>
        <w:left w:val="none" w:sz="0" w:space="0" w:color="auto"/>
        <w:bottom w:val="none" w:sz="0" w:space="0" w:color="auto"/>
        <w:right w:val="none" w:sz="0" w:space="0" w:color="auto"/>
      </w:divBdr>
      <w:divsChild>
        <w:div w:id="1185829416">
          <w:marLeft w:val="0"/>
          <w:marRight w:val="0"/>
          <w:marTop w:val="0"/>
          <w:marBottom w:val="0"/>
          <w:divBdr>
            <w:top w:val="none" w:sz="0" w:space="0" w:color="auto"/>
            <w:left w:val="none" w:sz="0" w:space="0" w:color="auto"/>
            <w:bottom w:val="none" w:sz="0" w:space="0" w:color="auto"/>
            <w:right w:val="none" w:sz="0" w:space="0" w:color="auto"/>
          </w:divBdr>
          <w:divsChild>
            <w:div w:id="637763264">
              <w:marLeft w:val="0"/>
              <w:marRight w:val="0"/>
              <w:marTop w:val="0"/>
              <w:marBottom w:val="0"/>
              <w:divBdr>
                <w:top w:val="none" w:sz="0" w:space="0" w:color="auto"/>
                <w:left w:val="none" w:sz="0" w:space="0" w:color="auto"/>
                <w:bottom w:val="none" w:sz="0" w:space="0" w:color="auto"/>
                <w:right w:val="none" w:sz="0" w:space="0" w:color="auto"/>
              </w:divBdr>
              <w:divsChild>
                <w:div w:id="45344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839447">
      <w:bodyDiv w:val="1"/>
      <w:marLeft w:val="0"/>
      <w:marRight w:val="0"/>
      <w:marTop w:val="0"/>
      <w:marBottom w:val="0"/>
      <w:divBdr>
        <w:top w:val="none" w:sz="0" w:space="0" w:color="auto"/>
        <w:left w:val="none" w:sz="0" w:space="0" w:color="auto"/>
        <w:bottom w:val="none" w:sz="0" w:space="0" w:color="auto"/>
        <w:right w:val="none" w:sz="0" w:space="0" w:color="auto"/>
      </w:divBdr>
      <w:divsChild>
        <w:div w:id="760297849">
          <w:marLeft w:val="0"/>
          <w:marRight w:val="0"/>
          <w:marTop w:val="0"/>
          <w:marBottom w:val="0"/>
          <w:divBdr>
            <w:top w:val="none" w:sz="0" w:space="0" w:color="auto"/>
            <w:left w:val="none" w:sz="0" w:space="0" w:color="auto"/>
            <w:bottom w:val="none" w:sz="0" w:space="0" w:color="auto"/>
            <w:right w:val="none" w:sz="0" w:space="0" w:color="auto"/>
          </w:divBdr>
          <w:divsChild>
            <w:div w:id="36396059">
              <w:marLeft w:val="0"/>
              <w:marRight w:val="0"/>
              <w:marTop w:val="0"/>
              <w:marBottom w:val="0"/>
              <w:divBdr>
                <w:top w:val="none" w:sz="0" w:space="0" w:color="auto"/>
                <w:left w:val="none" w:sz="0" w:space="0" w:color="auto"/>
                <w:bottom w:val="none" w:sz="0" w:space="0" w:color="auto"/>
                <w:right w:val="none" w:sz="0" w:space="0" w:color="auto"/>
              </w:divBdr>
              <w:divsChild>
                <w:div w:id="35569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19193">
      <w:bodyDiv w:val="1"/>
      <w:marLeft w:val="0"/>
      <w:marRight w:val="0"/>
      <w:marTop w:val="0"/>
      <w:marBottom w:val="0"/>
      <w:divBdr>
        <w:top w:val="none" w:sz="0" w:space="0" w:color="auto"/>
        <w:left w:val="none" w:sz="0" w:space="0" w:color="auto"/>
        <w:bottom w:val="none" w:sz="0" w:space="0" w:color="auto"/>
        <w:right w:val="none" w:sz="0" w:space="0" w:color="auto"/>
      </w:divBdr>
      <w:divsChild>
        <w:div w:id="378213450">
          <w:marLeft w:val="0"/>
          <w:marRight w:val="0"/>
          <w:marTop w:val="0"/>
          <w:marBottom w:val="0"/>
          <w:divBdr>
            <w:top w:val="none" w:sz="0" w:space="0" w:color="auto"/>
            <w:left w:val="none" w:sz="0" w:space="0" w:color="auto"/>
            <w:bottom w:val="none" w:sz="0" w:space="0" w:color="auto"/>
            <w:right w:val="none" w:sz="0" w:space="0" w:color="auto"/>
          </w:divBdr>
          <w:divsChild>
            <w:div w:id="1709646637">
              <w:marLeft w:val="0"/>
              <w:marRight w:val="0"/>
              <w:marTop w:val="0"/>
              <w:marBottom w:val="0"/>
              <w:divBdr>
                <w:top w:val="none" w:sz="0" w:space="0" w:color="auto"/>
                <w:left w:val="none" w:sz="0" w:space="0" w:color="auto"/>
                <w:bottom w:val="none" w:sz="0" w:space="0" w:color="auto"/>
                <w:right w:val="none" w:sz="0" w:space="0" w:color="auto"/>
              </w:divBdr>
              <w:divsChild>
                <w:div w:id="19415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50970281">
      <w:bodyDiv w:val="1"/>
      <w:marLeft w:val="0"/>
      <w:marRight w:val="0"/>
      <w:marTop w:val="0"/>
      <w:marBottom w:val="0"/>
      <w:divBdr>
        <w:top w:val="none" w:sz="0" w:space="0" w:color="auto"/>
        <w:left w:val="none" w:sz="0" w:space="0" w:color="auto"/>
        <w:bottom w:val="none" w:sz="0" w:space="0" w:color="auto"/>
        <w:right w:val="none" w:sz="0" w:space="0" w:color="auto"/>
      </w:divBdr>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FFC0319-BF97-084B-B930-D0518C20B716}">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49</TotalTime>
  <Pages>12</Pages>
  <Words>8817</Words>
  <Characters>50262</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Young</dc:creator>
  <cp:keywords/>
  <dc:description/>
  <cp:lastModifiedBy>Jeff Simpson</cp:lastModifiedBy>
  <cp:revision>17</cp:revision>
  <dcterms:created xsi:type="dcterms:W3CDTF">2023-03-11T00:44:00Z</dcterms:created>
  <dcterms:modified xsi:type="dcterms:W3CDTF">2023-03-11T13:12:00Z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id="TJAINWxY"/&gt;&lt;style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y fmtid="{D5CDD505-2E9C-101B-9397-08002B2CF9AE}" pid="4" name="grammarly_documentId">
    <vt:lpwstr>documentId_7853</vt:lpwstr>
  </property>
  <property fmtid="{D5CDD505-2E9C-101B-9397-08002B2CF9AE}" pid="5" name="grammarly_documentContext">
    <vt:lpwstr>{"goals":[],"domain":"general","emotions":[],"dialect":"american"}</vt:lpwstr>
  </property>
</Properties>
</file>